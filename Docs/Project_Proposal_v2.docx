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76F28" w14:textId="77777777" w:rsidR="0040496C" w:rsidRDefault="0040496C" w:rsidP="0040496C">
      <w:pPr>
        <w:pStyle w:val="Title"/>
        <w:contextualSpacing w:val="0"/>
        <w:jc w:val="center"/>
      </w:pPr>
      <w:bookmarkStart w:id="0" w:name="h.k6ng0c9c5o5w" w:colFirst="0" w:colLast="0"/>
      <w:bookmarkStart w:id="1" w:name="_GoBack"/>
      <w:bookmarkEnd w:id="0"/>
      <w:r>
        <w:t>The Design, Development, and Implementation of Fabry-Perot Interferometer</w:t>
      </w:r>
    </w:p>
    <w:bookmarkEnd w:id="1"/>
    <w:p w14:paraId="35602F31" w14:textId="77777777" w:rsidR="0040496C" w:rsidRDefault="0040496C" w:rsidP="0040496C">
      <w:pPr>
        <w:pStyle w:val="normal0"/>
        <w:jc w:val="center"/>
      </w:pPr>
    </w:p>
    <w:p w14:paraId="45FF4697" w14:textId="77777777" w:rsidR="0040496C" w:rsidRDefault="0040496C" w:rsidP="0040496C">
      <w:pPr>
        <w:pStyle w:val="normal0"/>
        <w:jc w:val="center"/>
      </w:pPr>
      <w:r>
        <w:t>A SENIOR PROJECT SUBMITTED TO THE</w:t>
      </w:r>
    </w:p>
    <w:p w14:paraId="6D43D5E3" w14:textId="77777777" w:rsidR="0040496C" w:rsidRDefault="0040496C" w:rsidP="0040496C">
      <w:pPr>
        <w:pStyle w:val="normal0"/>
        <w:jc w:val="center"/>
      </w:pPr>
      <w:r>
        <w:t>DEPARTMENT OF ELECTRICAL ENGINEERING &amp; RENEWABLE ENERGY</w:t>
      </w:r>
    </w:p>
    <w:p w14:paraId="5E7146CC" w14:textId="77777777" w:rsidR="0040496C" w:rsidRDefault="0040496C" w:rsidP="0040496C">
      <w:pPr>
        <w:pStyle w:val="normal0"/>
        <w:jc w:val="center"/>
      </w:pPr>
      <w:r>
        <w:t>OF THE SCHOOL OF ENGINEERING, TECHNOLOGY, AND MANAGEMENT AT THE</w:t>
      </w:r>
    </w:p>
    <w:p w14:paraId="3AB5D827" w14:textId="77777777" w:rsidR="0040496C" w:rsidRDefault="0040496C" w:rsidP="0040496C">
      <w:pPr>
        <w:pStyle w:val="normal0"/>
        <w:jc w:val="center"/>
      </w:pPr>
      <w:r>
        <w:t>OREGON INSTITUTE OF TECHNOLOGY</w:t>
      </w:r>
    </w:p>
    <w:p w14:paraId="6D32140D" w14:textId="77777777" w:rsidR="0040496C" w:rsidRDefault="0040496C" w:rsidP="0040496C">
      <w:pPr>
        <w:pStyle w:val="normal0"/>
        <w:jc w:val="center"/>
      </w:pPr>
      <w:r>
        <w:t>IN PARTIAL FULFILLMENT OF THE REQUIREMENTS FOR THE</w:t>
      </w:r>
    </w:p>
    <w:p w14:paraId="3538264B" w14:textId="77777777" w:rsidR="0040496C" w:rsidRDefault="0040496C" w:rsidP="0040496C">
      <w:pPr>
        <w:pStyle w:val="normal0"/>
        <w:jc w:val="center"/>
      </w:pPr>
      <w:r>
        <w:t>DEGREE OF BACHELOR OF SCIENCE</w:t>
      </w:r>
    </w:p>
    <w:p w14:paraId="4621D08E" w14:textId="77777777" w:rsidR="0040496C" w:rsidRDefault="0040496C" w:rsidP="0040496C">
      <w:pPr>
        <w:pStyle w:val="normal0"/>
        <w:jc w:val="center"/>
      </w:pPr>
    </w:p>
    <w:p w14:paraId="1A4AB21A" w14:textId="77777777" w:rsidR="0040496C" w:rsidRDefault="0040496C" w:rsidP="0040496C">
      <w:pPr>
        <w:pStyle w:val="normal0"/>
        <w:jc w:val="center"/>
      </w:pPr>
    </w:p>
    <w:p w14:paraId="3E9F531B" w14:textId="77777777" w:rsidR="0040496C" w:rsidRDefault="0040496C" w:rsidP="0040496C">
      <w:pPr>
        <w:pStyle w:val="normal0"/>
        <w:jc w:val="center"/>
      </w:pPr>
    </w:p>
    <w:p w14:paraId="01440D7A" w14:textId="77777777" w:rsidR="0040496C" w:rsidRDefault="0040496C" w:rsidP="0040496C">
      <w:pPr>
        <w:pStyle w:val="normal0"/>
        <w:jc w:val="center"/>
      </w:pPr>
      <w:r>
        <w:t>David Miles Houston</w:t>
      </w:r>
    </w:p>
    <w:p w14:paraId="2AC5AC8E" w14:textId="77777777" w:rsidR="0040496C" w:rsidRDefault="0040496C" w:rsidP="0040496C">
      <w:pPr>
        <w:pStyle w:val="normal0"/>
        <w:jc w:val="center"/>
      </w:pPr>
      <w:r>
        <w:t>© January 2015</w:t>
      </w:r>
    </w:p>
    <w:p w14:paraId="7C799601" w14:textId="77777777" w:rsidR="0040496C" w:rsidRDefault="0040496C" w:rsidP="0040496C">
      <w:pPr>
        <w:pStyle w:val="normal0"/>
        <w:jc w:val="center"/>
      </w:pPr>
    </w:p>
    <w:p w14:paraId="5F7CA893" w14:textId="77777777" w:rsidR="0040496C" w:rsidRDefault="0040496C" w:rsidP="0040496C">
      <w:pPr>
        <w:pStyle w:val="normal0"/>
      </w:pPr>
      <w:r>
        <w:br w:type="page"/>
      </w:r>
    </w:p>
    <w:p w14:paraId="4C5BE98A" w14:textId="77777777" w:rsidR="0040496C" w:rsidRDefault="0040496C" w:rsidP="0040496C">
      <w:pPr>
        <w:pStyle w:val="normal0"/>
        <w:jc w:val="center"/>
      </w:pPr>
    </w:p>
    <w:p w14:paraId="7D1B40AD" w14:textId="77777777" w:rsidR="0040496C" w:rsidRDefault="0040496C" w:rsidP="0040496C">
      <w:pPr>
        <w:pStyle w:val="normal0"/>
        <w:jc w:val="center"/>
      </w:pPr>
      <w:r>
        <w:t>Senior Project Approval Page</w:t>
      </w:r>
    </w:p>
    <w:p w14:paraId="198D1C1E" w14:textId="77777777" w:rsidR="0040496C" w:rsidRDefault="0040496C" w:rsidP="0040496C">
      <w:pPr>
        <w:pStyle w:val="normal0"/>
        <w:jc w:val="center"/>
      </w:pPr>
    </w:p>
    <w:p w14:paraId="557C7AB2" w14:textId="77777777" w:rsidR="0040496C" w:rsidRDefault="0040496C" w:rsidP="0040496C">
      <w:pPr>
        <w:pStyle w:val="normal0"/>
        <w:jc w:val="center"/>
      </w:pPr>
    </w:p>
    <w:p w14:paraId="237BE9AA" w14:textId="77777777" w:rsidR="0040496C" w:rsidRDefault="0040496C" w:rsidP="0040496C">
      <w:pPr>
        <w:pStyle w:val="normal0"/>
      </w:pPr>
      <w:r>
        <w:t xml:space="preserve">THE SENIOR PROJECT OF </w:t>
      </w:r>
      <w:r>
        <w:rPr>
          <w:b/>
        </w:rPr>
        <w:t>DAVID M HOUSTON</w:t>
      </w:r>
      <w:r>
        <w:t xml:space="preserve"> FOR THE BACHELOR OF SCIENCE</w:t>
      </w:r>
    </w:p>
    <w:p w14:paraId="63BFE0EB" w14:textId="77777777" w:rsidR="0040496C" w:rsidRDefault="0040496C" w:rsidP="0040496C">
      <w:pPr>
        <w:pStyle w:val="normal0"/>
      </w:pPr>
      <w:r>
        <w:t>DEGREE WAS ACCEPTED BY THE EVALUATION COMMITTEE AND THE</w:t>
      </w:r>
    </w:p>
    <w:p w14:paraId="5324801F" w14:textId="77777777" w:rsidR="0040496C" w:rsidRDefault="0040496C" w:rsidP="0040496C">
      <w:pPr>
        <w:pStyle w:val="normal0"/>
      </w:pPr>
      <w:r>
        <w:t>DEPARTMENT OF ELECTRICAL ENGINEERING AT THE OREGON INSTITUTE OF</w:t>
      </w:r>
    </w:p>
    <w:p w14:paraId="3A53FC8E" w14:textId="77777777" w:rsidR="0040496C" w:rsidRDefault="0040496C" w:rsidP="0040496C">
      <w:pPr>
        <w:pStyle w:val="normal0"/>
      </w:pPr>
      <w:r>
        <w:t>TECHNOLOGY</w:t>
      </w:r>
    </w:p>
    <w:p w14:paraId="430C9E84" w14:textId="77777777" w:rsidR="0040496C" w:rsidRDefault="0040496C" w:rsidP="0040496C">
      <w:pPr>
        <w:pStyle w:val="normal0"/>
      </w:pPr>
      <w:r>
        <w:t>ACADEMIC SENIOR PROJECT ADVISOR APPROVAL:</w:t>
      </w:r>
    </w:p>
    <w:p w14:paraId="5629FA01" w14:textId="77777777" w:rsidR="0040496C" w:rsidRDefault="0040496C" w:rsidP="0040496C">
      <w:pPr>
        <w:pStyle w:val="normal0"/>
      </w:pPr>
    </w:p>
    <w:p w14:paraId="2368E037" w14:textId="77777777" w:rsidR="0040496C" w:rsidRDefault="0040496C" w:rsidP="0040496C">
      <w:pPr>
        <w:pStyle w:val="normal0"/>
      </w:pPr>
      <w:r>
        <w:t>_________________________________________________</w:t>
      </w:r>
    </w:p>
    <w:p w14:paraId="096E6E62" w14:textId="77777777" w:rsidR="0040496C" w:rsidRDefault="0040496C" w:rsidP="0040496C">
      <w:pPr>
        <w:pStyle w:val="normal0"/>
      </w:pPr>
      <w:r>
        <w:t>DR. SCOTT PRAHL, PH.D.</w:t>
      </w:r>
    </w:p>
    <w:p w14:paraId="6C8D5541" w14:textId="77777777" w:rsidR="0040496C" w:rsidRDefault="0040496C" w:rsidP="0040496C">
      <w:pPr>
        <w:pStyle w:val="normal0"/>
      </w:pPr>
    </w:p>
    <w:p w14:paraId="050C8C89" w14:textId="77777777" w:rsidR="0040496C" w:rsidRDefault="0040496C" w:rsidP="0040496C">
      <w:pPr>
        <w:pStyle w:val="normal0"/>
      </w:pPr>
    </w:p>
    <w:p w14:paraId="4D78293A" w14:textId="77777777" w:rsidR="0040496C" w:rsidRDefault="0040496C" w:rsidP="0040496C">
      <w:pPr>
        <w:pStyle w:val="normal0"/>
      </w:pPr>
      <w:r>
        <w:br w:type="page"/>
      </w:r>
    </w:p>
    <w:p w14:paraId="15D27E86" w14:textId="77777777" w:rsidR="0040496C" w:rsidRDefault="0040496C" w:rsidP="0040496C">
      <w:pPr>
        <w:pStyle w:val="normal0"/>
      </w:pPr>
    </w:p>
    <w:p w14:paraId="474C9619" w14:textId="77777777" w:rsidR="0040496C" w:rsidRDefault="0040496C" w:rsidP="0040496C">
      <w:pPr>
        <w:pStyle w:val="normal0"/>
      </w:pPr>
    </w:p>
    <w:p w14:paraId="6027187E" w14:textId="77777777" w:rsidR="0040496C" w:rsidRDefault="0040496C" w:rsidP="0040496C">
      <w:pPr>
        <w:pStyle w:val="normal0"/>
      </w:pPr>
    </w:p>
    <w:p w14:paraId="56E38AB0" w14:textId="77777777" w:rsidR="0040496C" w:rsidRDefault="0040496C" w:rsidP="0040496C">
      <w:pPr>
        <w:pStyle w:val="normal0"/>
      </w:pPr>
    </w:p>
    <w:p w14:paraId="724C77DF" w14:textId="77777777" w:rsidR="0040496C" w:rsidRDefault="0040496C" w:rsidP="0040496C">
      <w:pPr>
        <w:pStyle w:val="normal0"/>
      </w:pPr>
    </w:p>
    <w:p w14:paraId="7A9FA277" w14:textId="77777777" w:rsidR="0040496C" w:rsidRDefault="0040496C" w:rsidP="0040496C">
      <w:pPr>
        <w:pStyle w:val="normal0"/>
      </w:pPr>
    </w:p>
    <w:p w14:paraId="5928A431" w14:textId="77777777" w:rsidR="0040496C" w:rsidRDefault="0040496C" w:rsidP="0040496C">
      <w:pPr>
        <w:pStyle w:val="normal0"/>
      </w:pPr>
    </w:p>
    <w:p w14:paraId="072FDA79" w14:textId="77777777" w:rsidR="0040496C" w:rsidRDefault="0040496C" w:rsidP="0040496C">
      <w:pPr>
        <w:pStyle w:val="normal0"/>
      </w:pPr>
    </w:p>
    <w:p w14:paraId="51DD124C" w14:textId="77777777" w:rsidR="0040496C" w:rsidRDefault="0040496C" w:rsidP="0040496C">
      <w:pPr>
        <w:pStyle w:val="normal0"/>
      </w:pPr>
    </w:p>
    <w:p w14:paraId="2913CC3F" w14:textId="77777777" w:rsidR="0040496C" w:rsidRDefault="0040496C" w:rsidP="0040496C">
      <w:pPr>
        <w:pStyle w:val="normal0"/>
      </w:pPr>
    </w:p>
    <w:p w14:paraId="778F502B" w14:textId="77777777" w:rsidR="0040496C" w:rsidRDefault="0040496C" w:rsidP="0040496C">
      <w:pPr>
        <w:pStyle w:val="normal0"/>
      </w:pPr>
      <w:r>
        <w:t>THE FOLLOWING PAPER PRESENTS A CONCISE DESCRIPTION OF THE SENIOR PROJECT FOLLOWING THE IEEE JOURNAL GUIDELINES. THIS ABBREVIATED REPORT EXCLUDES ALL CONFIDENTIAL INFORMATION AND IT IS THEREFORE ADEQUATE FOR PUBLIC DISSEMINATION</w:t>
      </w:r>
    </w:p>
    <w:p w14:paraId="5003862B" w14:textId="77777777" w:rsidR="0040496C" w:rsidRDefault="0040496C" w:rsidP="0040496C">
      <w:pPr>
        <w:pStyle w:val="normal0"/>
      </w:pPr>
      <w:r>
        <w:br w:type="page"/>
      </w:r>
    </w:p>
    <w:p w14:paraId="323F05E6" w14:textId="77777777" w:rsidR="0040496C" w:rsidRPr="005A555C" w:rsidRDefault="0040496C" w:rsidP="0040496C">
      <w:pPr>
        <w:pStyle w:val="normal0"/>
        <w:rPr>
          <w:b/>
        </w:rPr>
      </w:pPr>
      <w:r w:rsidRPr="005A555C">
        <w:rPr>
          <w:b/>
        </w:rPr>
        <w:t>Project Goal:</w:t>
      </w:r>
    </w:p>
    <w:p w14:paraId="36D22012" w14:textId="77777777" w:rsidR="0040496C" w:rsidRDefault="0040496C" w:rsidP="0040496C">
      <w:pPr>
        <w:pStyle w:val="normal0"/>
      </w:pPr>
    </w:p>
    <w:p w14:paraId="36253260" w14:textId="4BC03DC8" w:rsidR="0040496C" w:rsidRDefault="0040496C" w:rsidP="0040496C">
      <w:pPr>
        <w:pStyle w:val="normal0"/>
      </w:pPr>
      <w:r>
        <w:tab/>
        <w:t>The</w:t>
      </w:r>
      <w:r w:rsidR="002C1AE4">
        <w:t xml:space="preserve"> goal of the</w:t>
      </w:r>
      <w:r>
        <w:t xml:space="preserve"> project is to </w:t>
      </w:r>
      <w:proofErr w:type="gramStart"/>
      <w:r>
        <w:t>design,</w:t>
      </w:r>
      <w:proofErr w:type="gramEnd"/>
      <w:r>
        <w:t xml:space="preserve"> build, test, and implement a </w:t>
      </w:r>
      <w:r w:rsidR="00F212A9">
        <w:t xml:space="preserve">scanning </w:t>
      </w:r>
      <w:r w:rsidR="002C1AE4">
        <w:t>spherical</w:t>
      </w:r>
      <w:r w:rsidR="00F212A9">
        <w:t xml:space="preserve"> mirror </w:t>
      </w:r>
      <w:r>
        <w:t>Fabry-Perot Interferometer</w:t>
      </w:r>
      <w:r w:rsidR="00F212A9">
        <w:t xml:space="preserve"> (FPSI)</w:t>
      </w:r>
      <w:r>
        <w:t xml:space="preserve"> to characterize the spectral frequency output of a laser beam. The </w:t>
      </w:r>
      <w:proofErr w:type="gramStart"/>
      <w:r>
        <w:t>device will</w:t>
      </w:r>
      <w:proofErr w:type="gramEnd"/>
      <w:r>
        <w:t xml:space="preserve"> </w:t>
      </w:r>
      <w:r w:rsidR="002C1AE4">
        <w:t>the laser beam</w:t>
      </w:r>
      <w:r>
        <w:t xml:space="preserve"> cascade it through a confocal mirror setup. The beam will be focused on the mirrors with an image no greater than 1x the size of the object. The constituting output will consist of the graph of the spectral frequency terms for the different wavelengths of the laser beam. These terms will be maximized by the correct calibration of the device within 1% of max expected values.</w:t>
      </w:r>
      <w:r w:rsidR="00262509">
        <w:t xml:space="preserve"> This generated output will be digitally synthesized and made readily accessible to the user via multiple modes. </w:t>
      </w:r>
    </w:p>
    <w:p w14:paraId="4C0A4C90" w14:textId="77777777" w:rsidR="0040496C" w:rsidRDefault="0040496C" w:rsidP="0040496C">
      <w:pPr>
        <w:pStyle w:val="normal0"/>
      </w:pPr>
    </w:p>
    <w:p w14:paraId="4228194A" w14:textId="77777777" w:rsidR="0040496C" w:rsidRPr="005A555C" w:rsidRDefault="0040496C" w:rsidP="0040496C">
      <w:pPr>
        <w:pStyle w:val="normal0"/>
        <w:rPr>
          <w:b/>
        </w:rPr>
      </w:pPr>
      <w:r w:rsidRPr="005A555C">
        <w:rPr>
          <w:b/>
        </w:rPr>
        <w:t>Motivation:</w:t>
      </w:r>
    </w:p>
    <w:p w14:paraId="175EF1B8" w14:textId="77777777" w:rsidR="0040496C" w:rsidRDefault="0040496C" w:rsidP="0040496C">
      <w:pPr>
        <w:pStyle w:val="normal0"/>
      </w:pPr>
    </w:p>
    <w:p w14:paraId="306BDE69" w14:textId="4B5E97FC" w:rsidR="0088522F" w:rsidDel="007B4FA9" w:rsidRDefault="0040496C">
      <w:pPr>
        <w:pStyle w:val="normal0"/>
        <w:rPr>
          <w:del w:id="2" w:author="Miles Houston" w:date="2015-02-23T15:45:00Z"/>
        </w:rPr>
      </w:pPr>
      <w:r>
        <w:tab/>
      </w:r>
      <w:commentRangeStart w:id="3"/>
      <w:del w:id="4" w:author="Miles Houston" w:date="2015-02-23T15:45:00Z">
        <w:r w:rsidDel="007B4FA9">
          <w:delText xml:space="preserve">This project is interesting due to its increased application over a </w:delText>
        </w:r>
        <w:r w:rsidR="002C1AE4" w:rsidDel="007B4FA9">
          <w:delText>broad</w:delText>
        </w:r>
        <w:r w:rsidDel="007B4FA9">
          <w:delText xml:space="preserve"> spectrum of applied fields in optics, spectrum analysis, microcontroller technology, and computer interfacing. </w:delText>
        </w:r>
        <w:commentRangeEnd w:id="3"/>
        <w:r w:rsidR="008C4444" w:rsidDel="007B4FA9">
          <w:rPr>
            <w:rStyle w:val="CommentReference"/>
            <w:rFonts w:asciiTheme="minorHAnsi" w:eastAsiaTheme="minorEastAsia" w:hAnsiTheme="minorHAnsi" w:cstheme="minorBidi"/>
            <w:color w:val="auto"/>
          </w:rPr>
          <w:commentReference w:id="3"/>
        </w:r>
        <w:commentRangeStart w:id="5"/>
        <w:r w:rsidDel="007B4FA9">
          <w:delText xml:space="preserve">The project takes down the bulk and size of the </w:delText>
        </w:r>
        <w:r w:rsidR="005A555C" w:rsidDel="007B4FA9">
          <w:delText>current</w:delText>
        </w:r>
        <w:r w:rsidDel="007B4FA9">
          <w:delText xml:space="preserve"> FPSI </w:delText>
        </w:r>
        <w:r w:rsidR="005A555C" w:rsidDel="007B4FA9">
          <w:delText xml:space="preserve">design </w:delText>
        </w:r>
        <w:commentRangeEnd w:id="5"/>
        <w:r w:rsidR="008C4444" w:rsidDel="007B4FA9">
          <w:rPr>
            <w:rStyle w:val="CommentReference"/>
            <w:rFonts w:asciiTheme="minorHAnsi" w:eastAsiaTheme="minorEastAsia" w:hAnsiTheme="minorHAnsi" w:cstheme="minorBidi"/>
            <w:color w:val="auto"/>
          </w:rPr>
          <w:commentReference w:id="5"/>
        </w:r>
        <w:r w:rsidDel="007B4FA9">
          <w:delText xml:space="preserve">and makes a </w:delText>
        </w:r>
        <w:commentRangeStart w:id="6"/>
        <w:r w:rsidR="00D5744E" w:rsidDel="007B4FA9">
          <w:delText>simpler</w:delText>
        </w:r>
        <w:r w:rsidDel="007B4FA9">
          <w:delText xml:space="preserve"> and far more efficient </w:delText>
        </w:r>
        <w:r w:rsidR="00D5744E" w:rsidDel="007B4FA9">
          <w:delText>model</w:delText>
        </w:r>
        <w:commentRangeEnd w:id="6"/>
        <w:r w:rsidR="008C4444" w:rsidDel="007B4FA9">
          <w:rPr>
            <w:rStyle w:val="CommentReference"/>
            <w:rFonts w:asciiTheme="minorHAnsi" w:eastAsiaTheme="minorEastAsia" w:hAnsiTheme="minorHAnsi" w:cstheme="minorBidi"/>
            <w:color w:val="auto"/>
          </w:rPr>
          <w:commentReference w:id="6"/>
        </w:r>
        <w:r w:rsidR="009033B4" w:rsidDel="007B4FA9">
          <w:delText>,</w:delText>
        </w:r>
        <w:r w:rsidDel="007B4FA9">
          <w:delText xml:space="preserve"> which has </w:delText>
        </w:r>
        <w:commentRangeStart w:id="7"/>
        <w:r w:rsidDel="007B4FA9">
          <w:delText>twice the capabilities and</w:delText>
        </w:r>
        <w:r w:rsidR="00156109" w:rsidDel="007B4FA9">
          <w:delText xml:space="preserve"> less than</w:delText>
        </w:r>
        <w:r w:rsidDel="007B4FA9">
          <w:delText xml:space="preserve"> half the </w:delText>
        </w:r>
        <w:r w:rsidR="009033B4" w:rsidDel="007B4FA9">
          <w:rPr>
            <w:rFonts w:eastAsia="Times New Roman" w:cs="Times New Roman"/>
          </w:rPr>
          <w:delText>real-estate</w:delText>
        </w:r>
        <w:commentRangeEnd w:id="7"/>
        <w:r w:rsidR="008C4444" w:rsidDel="007B4FA9">
          <w:rPr>
            <w:rStyle w:val="CommentReference"/>
            <w:rFonts w:asciiTheme="minorHAnsi" w:eastAsiaTheme="minorEastAsia" w:hAnsiTheme="minorHAnsi" w:cstheme="minorBidi"/>
            <w:color w:val="auto"/>
          </w:rPr>
          <w:commentReference w:id="7"/>
        </w:r>
        <w:r w:rsidR="00D5744E" w:rsidDel="007B4FA9">
          <w:delText>.</w:delText>
        </w:r>
        <w:r w:rsidR="005A555C" w:rsidDel="007B4FA9">
          <w:delText xml:space="preserve"> </w:delText>
        </w:r>
        <w:commentRangeStart w:id="8"/>
        <w:r w:rsidR="0088522F" w:rsidDel="007B4FA9">
          <w:delText xml:space="preserve">The FPSI is </w:delText>
        </w:r>
      </w:del>
      <w:del w:id="9" w:author="Miles Houston" w:date="2015-02-21T22:25:00Z">
        <w:r w:rsidR="0088522F" w:rsidDel="008C4444">
          <w:delText xml:space="preserve">not only a diverse project, but it is </w:delText>
        </w:r>
      </w:del>
      <w:del w:id="10" w:author="Miles Houston" w:date="2015-02-23T15:45:00Z">
        <w:r w:rsidR="0088522F" w:rsidDel="007B4FA9">
          <w:delText>highly utilized in many applications involving metrology, which has made many advances in the fields of medicine, astrophysics, and quantum physics.</w:delText>
        </w:r>
        <w:commentRangeEnd w:id="8"/>
        <w:r w:rsidR="008C4444" w:rsidDel="007B4FA9">
          <w:rPr>
            <w:rStyle w:val="CommentReference"/>
            <w:rFonts w:asciiTheme="minorHAnsi" w:eastAsiaTheme="minorEastAsia" w:hAnsiTheme="minorHAnsi" w:cstheme="minorBidi"/>
            <w:color w:val="auto"/>
          </w:rPr>
          <w:commentReference w:id="8"/>
        </w:r>
        <w:r w:rsidR="0088522F" w:rsidDel="007B4FA9">
          <w:delText xml:space="preserve"> </w:delText>
        </w:r>
      </w:del>
    </w:p>
    <w:p w14:paraId="35402F52" w14:textId="70B90E29" w:rsidR="00A84624" w:rsidDel="008C4444" w:rsidRDefault="0088522F">
      <w:pPr>
        <w:pStyle w:val="normal0"/>
        <w:rPr>
          <w:del w:id="11" w:author="Miles Houston" w:date="2015-02-21T22:26:00Z"/>
        </w:rPr>
      </w:pPr>
      <w:del w:id="12" w:author="Miles Houston" w:date="2015-02-23T15:45:00Z">
        <w:r w:rsidDel="007B4FA9">
          <w:tab/>
        </w:r>
      </w:del>
      <w:commentRangeStart w:id="13"/>
      <w:del w:id="14" w:author="Miles Houston" w:date="2015-02-21T22:25:00Z">
        <w:r w:rsidDel="008C4444">
          <w:delText>A modification in the way data is taken and stored is key in understanding the sys</w:delText>
        </w:r>
        <w:r w:rsidR="002C1AE4" w:rsidDel="008C4444">
          <w:delText>tem for which it is implemented. This</w:delText>
        </w:r>
        <w:r w:rsidDel="008C4444">
          <w:delText xml:space="preserve"> is why the current FPSI coaxial interfacing needs to be expanded to a more versatile tool. </w:delText>
        </w:r>
        <w:r w:rsidR="00CF4F3E" w:rsidDel="008C4444">
          <w:delText xml:space="preserve">Interfacing over a coaxial line has many issues involved with it (i.e. cross talk), which has to be taken into account when using such a device. </w:delText>
        </w:r>
      </w:del>
      <w:del w:id="15" w:author="Miles Houston" w:date="2015-02-23T15:45:00Z">
        <w:r w:rsidR="00CF4F3E" w:rsidDel="007B4FA9">
          <w:delText xml:space="preserve">The project takes the old coaxial approach to data transfer and converts </w:delText>
        </w:r>
        <w:r w:rsidR="002C1AE4" w:rsidDel="007B4FA9">
          <w:delText xml:space="preserve">to </w:delText>
        </w:r>
        <w:r w:rsidR="00F9064E" w:rsidDel="007B4FA9">
          <w:delText>a</w:delText>
        </w:r>
        <w:r w:rsidR="00CF4F3E" w:rsidDel="007B4FA9">
          <w:delText xml:space="preserve"> medium of exchange</w:delText>
        </w:r>
        <w:r w:rsidR="00F9064E" w:rsidDel="007B4FA9">
          <w:delText xml:space="preserve"> using</w:delText>
        </w:r>
        <w:r w:rsidR="00CF4F3E" w:rsidDel="007B4FA9">
          <w:delText xml:space="preserve"> digital serial interface</w:delText>
        </w:r>
        <w:r w:rsidR="00F9064E" w:rsidDel="007B4FA9">
          <w:delText>,</w:delText>
        </w:r>
        <w:r w:rsidR="002C1AE4" w:rsidDel="007B4FA9">
          <w:delText xml:space="preserve"> which is</w:delText>
        </w:r>
        <w:r w:rsidR="00F9064E" w:rsidDel="007B4FA9">
          <w:delText xml:space="preserve"> explained in the fourth section</w:delText>
        </w:r>
        <w:r w:rsidR="00CF4F3E" w:rsidDel="007B4FA9">
          <w:delText xml:space="preserve">. </w:delText>
        </w:r>
        <w:commentRangeEnd w:id="13"/>
        <w:r w:rsidR="000F6924" w:rsidDel="007B4FA9">
          <w:rPr>
            <w:rStyle w:val="CommentReference"/>
            <w:rFonts w:asciiTheme="minorHAnsi" w:eastAsiaTheme="minorEastAsia" w:hAnsiTheme="minorHAnsi" w:cstheme="minorBidi"/>
            <w:color w:val="auto"/>
          </w:rPr>
          <w:commentReference w:id="13"/>
        </w:r>
        <w:r w:rsidR="00CF4F3E" w:rsidDel="007B4FA9">
          <w:delText>This is equipped for high-speed transfer of data</w:delText>
        </w:r>
        <w:r w:rsidR="00A84624" w:rsidDel="007B4FA9">
          <w:delText xml:space="preserve"> </w:delText>
        </w:r>
        <w:r w:rsidR="00CF4F3E" w:rsidDel="007B4FA9">
          <w:delText xml:space="preserve">with the accuracy of the data </w:delText>
        </w:r>
        <w:r w:rsidR="0039181F" w:rsidDel="007B4FA9">
          <w:delText>preserved</w:delText>
        </w:r>
        <w:r w:rsidR="00CF4F3E" w:rsidDel="007B4FA9">
          <w:delText xml:space="preserve">. </w:delText>
        </w:r>
      </w:del>
      <w:commentRangeStart w:id="16"/>
      <w:del w:id="17" w:author="Miles Houston" w:date="2015-02-21T22:25:00Z">
        <w:r w:rsidR="00CF4F3E" w:rsidDel="008C4444">
          <w:delText xml:space="preserve">While this doesn’t conserve the full form of the signal, the algorithms encompassing the ideas behind DSP are more than enough to overcome this small issue. </w:delText>
        </w:r>
      </w:del>
    </w:p>
    <w:p w14:paraId="7A643A12" w14:textId="5124D66A" w:rsidR="0088522F" w:rsidDel="007B4FA9" w:rsidRDefault="00A84624">
      <w:pPr>
        <w:pStyle w:val="normal0"/>
        <w:rPr>
          <w:del w:id="18" w:author="Miles Houston" w:date="2015-02-23T15:45:00Z"/>
        </w:rPr>
        <w:pPrChange w:id="19" w:author="Miles Houston" w:date="2015-02-23T15:45:00Z">
          <w:pPr>
            <w:pStyle w:val="normal0"/>
            <w:ind w:firstLine="720"/>
          </w:pPr>
        </w:pPrChange>
      </w:pPr>
      <w:del w:id="20" w:author="Miles Houston" w:date="2015-02-21T22:26:00Z">
        <w:r w:rsidDel="008C4444">
          <w:delText xml:space="preserve">The DSP improvements, </w:delText>
        </w:r>
        <w:r w:rsidR="0039181F" w:rsidDel="008C4444">
          <w:delText xml:space="preserve">to </w:delText>
        </w:r>
        <w:r w:rsidDel="008C4444">
          <w:delText xml:space="preserve">which there are not current assignments, greatly accentuate the projects suitability. </w:delText>
        </w:r>
      </w:del>
      <w:del w:id="21" w:author="Miles Houston" w:date="2015-02-21T22:33:00Z">
        <w:r w:rsidDel="000F6924">
          <w:delText>The data for the expressed output will now be more readily available and easily accessible</w:delText>
        </w:r>
      </w:del>
      <w:del w:id="22" w:author="Miles Houston" w:date="2015-02-21T22:26:00Z">
        <w:r w:rsidDel="008C4444">
          <w:delText xml:space="preserve"> and readable</w:delText>
        </w:r>
      </w:del>
      <w:del w:id="23" w:author="Miles Houston" w:date="2015-02-21T22:33:00Z">
        <w:r w:rsidDel="000F6924">
          <w:delText>. Before, the data would have to be analyzed on a oscilloscope and then recorded, however, now it will be accessible in any ready-access digital transfer form on hand (i.e. thumb drive, direct computer connection, or Bluetooth connection)</w:delText>
        </w:r>
        <w:r w:rsidR="00F9064E" w:rsidDel="000F6924">
          <w:delText xml:space="preserve"> </w:delText>
        </w:r>
        <w:commentRangeEnd w:id="16"/>
        <w:r w:rsidR="000F6924" w:rsidDel="000F6924">
          <w:rPr>
            <w:rStyle w:val="CommentReference"/>
            <w:rFonts w:asciiTheme="minorHAnsi" w:eastAsiaTheme="minorEastAsia" w:hAnsiTheme="minorHAnsi" w:cstheme="minorBidi"/>
            <w:color w:val="auto"/>
          </w:rPr>
          <w:commentReference w:id="16"/>
        </w:r>
      </w:del>
      <w:del w:id="24" w:author="Miles Houston" w:date="2015-02-21T22:31:00Z">
        <w:r w:rsidR="00F9064E" w:rsidDel="000F6924">
          <w:delText>(This is explained in great detail in the fourth section of the paper).</w:delText>
        </w:r>
        <w:r w:rsidDel="000F6924">
          <w:delText xml:space="preserve"> </w:delText>
        </w:r>
      </w:del>
      <w:commentRangeStart w:id="25"/>
      <w:del w:id="26" w:author="Miles Houston" w:date="2015-02-23T15:45:00Z">
        <w:r w:rsidR="00CF4F3E" w:rsidDel="007B4FA9">
          <w:delText>Overall this will not only improve the performance of the device but also make</w:delText>
        </w:r>
        <w:r w:rsidR="0088522F" w:rsidDel="007B4FA9">
          <w:delText xml:space="preserve"> operation</w:delText>
        </w:r>
        <w:r w:rsidR="00CF4F3E" w:rsidDel="007B4FA9">
          <w:delText>s more</w:delText>
        </w:r>
        <w:r w:rsidR="0088522F" w:rsidDel="007B4FA9">
          <w:delText xml:space="preserve"> smooth and efficient for both research and industry operations.</w:delText>
        </w:r>
        <w:commentRangeEnd w:id="25"/>
        <w:r w:rsidR="008C4444" w:rsidDel="007B4FA9">
          <w:rPr>
            <w:rStyle w:val="CommentReference"/>
            <w:rFonts w:asciiTheme="minorHAnsi" w:eastAsiaTheme="minorEastAsia" w:hAnsiTheme="minorHAnsi" w:cstheme="minorBidi"/>
            <w:color w:val="auto"/>
          </w:rPr>
          <w:commentReference w:id="25"/>
        </w:r>
      </w:del>
    </w:p>
    <w:p w14:paraId="7214CA35" w14:textId="3058F662" w:rsidR="00F9064E" w:rsidDel="007B4FA9" w:rsidRDefault="00CF4F3E">
      <w:pPr>
        <w:pStyle w:val="normal0"/>
        <w:rPr>
          <w:del w:id="27" w:author="Miles Houston" w:date="2015-02-23T15:45:00Z"/>
        </w:rPr>
      </w:pPr>
      <w:del w:id="28" w:author="Miles Houston" w:date="2015-02-23T15:45:00Z">
        <w:r w:rsidDel="007B4FA9">
          <w:tab/>
        </w:r>
        <w:r w:rsidR="0039181F" w:rsidDel="007B4FA9">
          <w:delText>The</w:delText>
        </w:r>
        <w:r w:rsidDel="007B4FA9">
          <w:delText xml:space="preserve"> FPSI project will change from its current state of consisting of a substantially large driver to a smaller more transportable module capable of the same basic operation. This module will consist of a single input, describing the behavior of the interferometer, and two outputs, one driving the interferometer and one </w:delText>
        </w:r>
        <w:r w:rsidR="0039181F" w:rsidDel="007B4FA9">
          <w:delText xml:space="preserve">of the </w:delText>
        </w:r>
        <w:r w:rsidDel="007B4FA9">
          <w:delText>digitally synthesized data of the output</w:delText>
        </w:r>
      </w:del>
      <w:del w:id="29" w:author="Miles Houston" w:date="2015-02-21T22:34:00Z">
        <w:r w:rsidDel="000F6924">
          <w:delText xml:space="preserve"> (discussed </w:delText>
        </w:r>
        <w:r w:rsidR="00F9064E" w:rsidDel="000F6924">
          <w:delText>in section four</w:delText>
        </w:r>
        <w:r w:rsidDel="000F6924">
          <w:delText>)</w:delText>
        </w:r>
      </w:del>
      <w:del w:id="30" w:author="Miles Houston" w:date="2015-02-23T15:45:00Z">
        <w:r w:rsidDel="007B4FA9">
          <w:delText xml:space="preserve">. </w:delText>
        </w:r>
        <w:commentRangeStart w:id="31"/>
        <w:r w:rsidDel="007B4FA9">
          <w:delText xml:space="preserve">This will make it not only more </w:delText>
        </w:r>
        <w:r w:rsidR="0039181F" w:rsidDel="007B4FA9">
          <w:delText>mobile</w:delText>
        </w:r>
        <w:r w:rsidDel="007B4FA9">
          <w:delText xml:space="preserve">, but also safer, reducing the overall voltage in the system. The current setup for the FPSI requires a driving voltage of 300V this however, will be brought down to a safer range of </w:delText>
        </w:r>
        <w:r w:rsidR="00A84624" w:rsidDel="007B4FA9">
          <w:delText>0-30V. This is because of a modification in the piezo’s used for the oscillation of the device.</w:delText>
        </w:r>
        <w:r w:rsidR="00F9064E" w:rsidDel="007B4FA9">
          <w:delText xml:space="preserve"> </w:delText>
        </w:r>
        <w:commentRangeEnd w:id="31"/>
        <w:r w:rsidR="000F6924" w:rsidDel="007B4FA9">
          <w:rPr>
            <w:rStyle w:val="CommentReference"/>
            <w:rFonts w:asciiTheme="minorHAnsi" w:eastAsiaTheme="minorEastAsia" w:hAnsiTheme="minorHAnsi" w:cstheme="minorBidi"/>
            <w:color w:val="auto"/>
          </w:rPr>
          <w:commentReference w:id="31"/>
        </w:r>
        <w:r w:rsidR="00F9064E" w:rsidDel="007B4FA9">
          <w:delText xml:space="preserve">Making changes in the hardware structure of the FPSI, is a step that </w:delText>
        </w:r>
        <w:r w:rsidR="0039181F" w:rsidDel="007B4FA9">
          <w:delText>will</w:delText>
        </w:r>
        <w:r w:rsidR="00F9064E" w:rsidDel="007B4FA9">
          <w:delText xml:space="preserve"> be done in order to reduce inconsistencies and unnecessary redundancies within the project. </w:delText>
        </w:r>
        <w:r w:rsidR="00A84624" w:rsidDel="007B4FA9">
          <w:delText xml:space="preserve"> </w:delText>
        </w:r>
      </w:del>
    </w:p>
    <w:p w14:paraId="2F397E26" w14:textId="6BFA3952" w:rsidR="0040496C" w:rsidRDefault="00F9064E">
      <w:pPr>
        <w:pStyle w:val="normal0"/>
        <w:pPrChange w:id="32" w:author="Miles Houston" w:date="2015-02-23T15:45:00Z">
          <w:pPr>
            <w:pStyle w:val="normal0"/>
            <w:ind w:firstLine="720"/>
          </w:pPr>
        </w:pPrChange>
      </w:pPr>
      <w:del w:id="33" w:author="Miles Houston" w:date="2015-02-23T15:45:00Z">
        <w:r w:rsidDel="007B4FA9">
          <w:delText>While the present setup for the FPSI interferometer will only have minor changes, the components encompassing it will, and overall, improve the devices functionality and feasibility in research and industry.</w:delText>
        </w:r>
      </w:del>
      <w:del w:id="34" w:author="Miles Houston" w:date="2015-02-21T22:34:00Z">
        <w:r w:rsidDel="000F6924">
          <w:delText xml:space="preserve"> </w:delText>
        </w:r>
        <w:r w:rsidR="00A014ED" w:rsidDel="000F6924">
          <w:delText xml:space="preserve">A </w:delText>
        </w:r>
        <w:r w:rsidDel="000F6924">
          <w:delText xml:space="preserve">simple </w:delText>
        </w:r>
        <w:r w:rsidR="00A014ED" w:rsidDel="000F6924">
          <w:delText>explanation</w:delText>
        </w:r>
        <w:r w:rsidDel="000F6924">
          <w:delText xml:space="preserve"> of the benefits of the project</w:delText>
        </w:r>
        <w:r w:rsidR="00A014ED" w:rsidDel="000F6924">
          <w:delText xml:space="preserve"> was thus explained so far, and</w:delText>
        </w:r>
        <w:r w:rsidDel="000F6924">
          <w:delText xml:space="preserve"> I hope that you can take the time to read over the details encompassing the vast expansion in section four of this project and provide feedback where necessary</w:delText>
        </w:r>
      </w:del>
      <w:del w:id="35" w:author="Miles Houston" w:date="2015-02-23T15:45:00Z">
        <w:r w:rsidDel="007B4FA9">
          <w:delText xml:space="preserve">.  </w:delText>
        </w:r>
        <w:r w:rsidR="0088522F" w:rsidDel="007B4FA9">
          <w:delText xml:space="preserve">  </w:delText>
        </w:r>
      </w:del>
      <w:r w:rsidR="0088522F">
        <w:t xml:space="preserve"> </w:t>
      </w:r>
    </w:p>
    <w:p w14:paraId="4BA941FC" w14:textId="77777777" w:rsidR="0040496C" w:rsidRDefault="0040496C" w:rsidP="0040496C">
      <w:pPr>
        <w:pStyle w:val="normal0"/>
      </w:pPr>
    </w:p>
    <w:p w14:paraId="375533A5" w14:textId="77777777" w:rsidR="0040496C" w:rsidRDefault="0040496C" w:rsidP="0040496C">
      <w:pPr>
        <w:pStyle w:val="normal0"/>
        <w:rPr>
          <w:b/>
        </w:rPr>
      </w:pPr>
      <w:r w:rsidRPr="00262509">
        <w:rPr>
          <w:b/>
        </w:rPr>
        <w:t xml:space="preserve">Background:  </w:t>
      </w:r>
    </w:p>
    <w:p w14:paraId="5AAB0546" w14:textId="0A2017FC" w:rsidR="00A014ED" w:rsidRDefault="00A014ED" w:rsidP="0040496C">
      <w:pPr>
        <w:pStyle w:val="normal0"/>
      </w:pPr>
    </w:p>
    <w:p w14:paraId="1D45CFD0" w14:textId="3051801A" w:rsidR="00214C4A" w:rsidRDefault="009033B4" w:rsidP="00877D03">
      <w:pPr>
        <w:pStyle w:val="normal0"/>
      </w:pPr>
      <w:r>
        <w:tab/>
      </w:r>
      <w:commentRangeStart w:id="36"/>
      <w:r w:rsidR="009330EE">
        <w:t>The</w:t>
      </w:r>
      <w:commentRangeEnd w:id="36"/>
      <w:r w:rsidR="008C4444">
        <w:rPr>
          <w:rStyle w:val="CommentReference"/>
          <w:rFonts w:asciiTheme="minorHAnsi" w:eastAsiaTheme="minorEastAsia" w:hAnsiTheme="minorHAnsi" w:cstheme="minorBidi"/>
          <w:color w:val="auto"/>
        </w:rPr>
        <w:commentReference w:id="36"/>
      </w:r>
      <w:r w:rsidR="009330EE">
        <w:t xml:space="preserve"> </w:t>
      </w:r>
      <w:r w:rsidR="00AB1241">
        <w:t>spherical mirror Fabry-Perot Interferometer</w:t>
      </w:r>
      <w:r w:rsidR="009330EE">
        <w:t xml:space="preserve"> </w:t>
      </w:r>
      <w:r w:rsidR="00F212A9">
        <w:t xml:space="preserve">(FPSI) </w:t>
      </w:r>
      <w:r w:rsidR="009330EE">
        <w:t xml:space="preserve">is a device consisting of two partially reflective </w:t>
      </w:r>
      <w:r w:rsidR="00AB1241">
        <w:t xml:space="preserve">confocal </w:t>
      </w:r>
      <w:r w:rsidR="009330EE">
        <w:t>mirrors and an oscillator.</w:t>
      </w:r>
      <w:r w:rsidR="00877D03">
        <w:t xml:space="preserve"> </w:t>
      </w:r>
      <w:r w:rsidR="00E343A3">
        <w:t>The oscillator modulates</w:t>
      </w:r>
      <w:r w:rsidR="005A555C">
        <w:t xml:space="preserve"> </w:t>
      </w:r>
      <w:r w:rsidR="00E343A3">
        <w:t xml:space="preserve">the mirror system by changing the distance between the mirrors by </w:t>
      </w:r>
      <w:r w:rsidR="0039181F">
        <w:t>microns</w:t>
      </w:r>
      <w:r w:rsidR="00E343A3">
        <w:t>,</w:t>
      </w:r>
      <w:r w:rsidR="005A555C">
        <w:t xml:space="preserve"> </w:t>
      </w:r>
      <w:r w:rsidR="00521634">
        <w:t>which</w:t>
      </w:r>
      <w:r w:rsidR="00E343A3">
        <w:t xml:space="preserve"> </w:t>
      </w:r>
      <w:r w:rsidR="009F4E9D">
        <w:t>consequently</w:t>
      </w:r>
      <w:r w:rsidR="005A555C">
        <w:t xml:space="preserve"> changes the</w:t>
      </w:r>
      <w:r w:rsidR="00521634">
        <w:t xml:space="preserve"> </w:t>
      </w:r>
      <w:r w:rsidR="00F212A9">
        <w:t>geometrical system of the FPS</w:t>
      </w:r>
      <w:r w:rsidR="00E343A3">
        <w:t>I</w:t>
      </w:r>
      <w:r w:rsidR="00F212A9">
        <w:t>.</w:t>
      </w:r>
      <w:r w:rsidR="00214C4A">
        <w:t xml:space="preserve"> This gives its scanning profile because of its ability to move through many different resonant wavelengths. </w:t>
      </w:r>
    </w:p>
    <w:p w14:paraId="0576E124" w14:textId="3C90C62C" w:rsidR="009F4E9D" w:rsidDel="00D85A82" w:rsidRDefault="00214C4A" w:rsidP="00214C4A">
      <w:pPr>
        <w:pStyle w:val="normal0"/>
        <w:ind w:firstLine="720"/>
        <w:rPr>
          <w:del w:id="37" w:author="Miles Houston" w:date="2015-02-26T15:15:00Z"/>
        </w:rPr>
      </w:pPr>
      <w:del w:id="38" w:author="Miles Houston" w:date="2015-02-26T15:15:00Z">
        <w:r w:rsidDel="00D85A82">
          <w:delText>The driver applies a voltage ramp function, which in principle, cycles through all voltages from 0 to a set value. This max set value is usually set so that focusing on a specific wavelength can be achieved.</w:delText>
        </w:r>
        <w:r w:rsidR="00E343A3" w:rsidDel="00D85A82">
          <w:delText xml:space="preserve"> Hercher explained </w:delText>
        </w:r>
        <w:r w:rsidR="00156109" w:rsidDel="00D85A82">
          <w:delText>in his paper that</w:delText>
        </w:r>
        <w:r w:rsidR="00E343A3" w:rsidDel="00D85A82">
          <w:delText>,</w:delText>
        </w:r>
        <w:r w:rsidR="00156109" w:rsidDel="00D85A82">
          <w:delText xml:space="preserve"> “[s]ince the resonant wavelength of the interferometer is a linear function of the mirror spacing it is possible to obtain a linear plot of the source spectrum simply by recording the output from the detector as a function of the mirror separation.” [1] This encapsulated the main idea </w:delText>
        </w:r>
        <w:r w:rsidR="00E343A3" w:rsidDel="00D85A82">
          <w:delText>behind the interferometer where</w:delText>
        </w:r>
        <w:r w:rsidR="00156109" w:rsidDel="00D85A82">
          <w:delText xml:space="preserve"> a logarithmical scale of frequency </w:delText>
        </w:r>
        <w:r w:rsidR="00E343A3" w:rsidDel="00D85A82">
          <w:delText xml:space="preserve">can be taken </w:delText>
        </w:r>
        <w:r w:rsidR="00156109" w:rsidDel="00D85A82">
          <w:delText>and scale down to something that</w:delText>
        </w:r>
        <w:r w:rsidR="009F4E9D" w:rsidDel="00D85A82">
          <w:delText xml:space="preserve"> is linear and easily measureable</w:delText>
        </w:r>
        <w:r w:rsidR="00156109" w:rsidDel="00D85A82">
          <w:delText>.</w:delText>
        </w:r>
      </w:del>
    </w:p>
    <w:p w14:paraId="28E45589" w14:textId="77777777" w:rsidR="00C34FA4" w:rsidRDefault="00877D03" w:rsidP="00877D03">
      <w:pPr>
        <w:pStyle w:val="normal0"/>
        <w:ind w:firstLine="720"/>
      </w:pPr>
      <w:r>
        <w:t xml:space="preserve">This system differs from its predecessor, the parallel mirror Fabry-Perot Interferometer (FPPI), which was developed by Fabry and </w:t>
      </w:r>
      <w:proofErr w:type="spellStart"/>
      <w:r>
        <w:t>Pérot</w:t>
      </w:r>
      <w:proofErr w:type="spellEnd"/>
      <w:r>
        <w:t xml:space="preserve"> back in the early 20</w:t>
      </w:r>
      <w:r w:rsidRPr="00F212A9">
        <w:rPr>
          <w:vertAlign w:val="superscript"/>
        </w:rPr>
        <w:t>th</w:t>
      </w:r>
      <w:r>
        <w:t xml:space="preserve"> century [1], in the fact that the light incident on surface on the mirrors is not collimated, but rather, focused on the first mirror allowing for a wider angle and range of distribution for the detector. The very first of the Fabry-Perot </w:t>
      </w:r>
      <w:r w:rsidR="00E33634">
        <w:t>Interferometers</w:t>
      </w:r>
      <w:r>
        <w:t xml:space="preserve"> had implemented a white light source and was driven by a series of pressured tanks</w:t>
      </w:r>
      <w:r w:rsidR="00214C4A">
        <w:t>,</w:t>
      </w:r>
      <w:r>
        <w:t xml:space="preserve"> which displaced water accordingly. This allowed for the movement of the lens along an axis so as to observe the spectral fringes </w:t>
      </w:r>
      <w:r w:rsidR="00E33634">
        <w:t>associated</w:t>
      </w:r>
      <w:r w:rsidR="00214C4A">
        <w:t xml:space="preserve"> with that movement [2].</w:t>
      </w:r>
      <w:r w:rsidR="00C34FA4">
        <w:t xml:space="preserve"> (</w:t>
      </w:r>
      <w:r w:rsidR="00C34FA4" w:rsidRPr="00596DC7">
        <w:rPr>
          <w:b/>
          <w:color w:val="auto"/>
        </w:rPr>
        <w:t>Talk more about this</w:t>
      </w:r>
      <w:r w:rsidR="00C34FA4">
        <w:t>).</w:t>
      </w:r>
      <w:r w:rsidR="00214C4A">
        <w:t xml:space="preserve"> </w:t>
      </w:r>
    </w:p>
    <w:p w14:paraId="11FFB7F2" w14:textId="18F967E2" w:rsidR="008D706D" w:rsidRPr="008D706D" w:rsidRDefault="00214C4A" w:rsidP="002345E8">
      <w:pPr>
        <w:pStyle w:val="normal0"/>
        <w:ind w:firstLine="720"/>
      </w:pPr>
      <w:r>
        <w:t xml:space="preserve">This </w:t>
      </w:r>
      <w:r w:rsidR="00C34FA4">
        <w:t xml:space="preserve">has been improved to scan over all wavelengths and to have a more exact form of measurement by means of electronic devices. </w:t>
      </w:r>
      <w:r w:rsidR="0050510D">
        <w:t xml:space="preserve">The initial idea </w:t>
      </w:r>
      <w:r w:rsidR="00C33A43">
        <w:t>behind the scanning FPSI was to analyze specific modes of gaseous lasers to improve their performance in the field [3]. This idea was then expanded upon and now the scanning FPSI is not only used for laser mode analysis, but also for “pressure or mechanical scanning, fringe display, or tunable narrow band filtering” [1].</w:t>
      </w:r>
      <w:r w:rsidR="001A35C3">
        <w:t xml:space="preserve"> This idea was further expanded upon by using the FPSI actively to “control a tunable diode laser” for improved accuracy [5].</w:t>
      </w:r>
      <w:r w:rsidR="00C33A43">
        <w:t xml:space="preserve"> Further more</w:t>
      </w:r>
      <w:r w:rsidR="001A35C3">
        <w:t>,</w:t>
      </w:r>
      <w:r w:rsidR="00C33A43">
        <w:t xml:space="preserve"> the use of the FPSI has been applied in </w:t>
      </w:r>
      <w:r w:rsidR="001A35C3">
        <w:t>interference measurements</w:t>
      </w:r>
      <w:r w:rsidR="002D383D">
        <w:t>.</w:t>
      </w:r>
      <w:r w:rsidR="008D706D">
        <w:t xml:space="preserve"> “</w:t>
      </w:r>
      <w:r w:rsidR="008D706D" w:rsidRPr="008D706D">
        <w:t>The FPI is used to study the thermosphere by meas</w:t>
      </w:r>
      <w:r w:rsidR="008D706D">
        <w:t>uring the oxygen re</w:t>
      </w:r>
      <w:r w:rsidR="001A35C3">
        <w:t xml:space="preserve">d line emission at 630.0 nm” [4]. </w:t>
      </w:r>
      <w:r w:rsidR="002D383D">
        <w:t>It can be seen that the</w:t>
      </w:r>
      <w:r w:rsidR="001A35C3">
        <w:t xml:space="preserve"> advancement of the FPSI has been growing over the decades, however control and measu</w:t>
      </w:r>
      <w:r w:rsidR="002D383D">
        <w:t>rement at</w:t>
      </w:r>
      <w:r w:rsidR="001A35C3">
        <w:t xml:space="preserve"> high </w:t>
      </w:r>
      <w:r w:rsidR="002D383D">
        <w:t>accuracy</w:t>
      </w:r>
      <w:r w:rsidR="001A35C3">
        <w:t xml:space="preserve"> can only be truly achieved in a perfectly balanced system.</w:t>
      </w:r>
      <w:r w:rsidR="002345E8">
        <w:t xml:space="preserve"> While “</w:t>
      </w:r>
      <w:r w:rsidR="002345E8" w:rsidRPr="002345E8">
        <w:t xml:space="preserve">Air-spaced </w:t>
      </w:r>
      <w:r w:rsidR="002345E8">
        <w:t xml:space="preserve">FPIs… </w:t>
      </w:r>
      <w:r w:rsidR="002345E8" w:rsidRPr="002345E8">
        <w:t>are</w:t>
      </w:r>
      <w:r w:rsidR="002345E8">
        <w:t xml:space="preserve"> </w:t>
      </w:r>
      <w:r w:rsidR="002345E8" w:rsidRPr="002345E8">
        <w:t>m</w:t>
      </w:r>
      <w:r w:rsidR="002345E8">
        <w:t xml:space="preserve">ore stable by 2 orders of magnitude </w:t>
      </w:r>
      <w:r w:rsidR="002345E8" w:rsidRPr="002345E8">
        <w:t>and can be constructed for any desired wavelength</w:t>
      </w:r>
      <w:r w:rsidR="002345E8">
        <w:t>” [5], the control of these devices can only be so exact due to flaws in analog control circuitry.</w:t>
      </w:r>
    </w:p>
    <w:p w14:paraId="6DF64171" w14:textId="795C97D9" w:rsidR="009330EE" w:rsidRDefault="002D383D" w:rsidP="005B17ED">
      <w:pPr>
        <w:pStyle w:val="normal0"/>
        <w:ind w:firstLine="720"/>
      </w:pPr>
      <w:r>
        <w:t xml:space="preserve">Due to the current setup of the FPSI being based solely on analog analysis and </w:t>
      </w:r>
      <w:r w:rsidR="002345E8">
        <w:t xml:space="preserve">control </w:t>
      </w:r>
      <w:r>
        <w:t xml:space="preserve">drivers, accuracy to a degree can only be marginally achieved. In order to specifically obtain a truly balanced and accurate system one needs to know set specific values for the system to which measurements can be made and quantitatively known so as to reduce error within the system. </w:t>
      </w:r>
      <w:r w:rsidR="001E7B5E">
        <w:t xml:space="preserve">In order to </w:t>
      </w:r>
      <w:r w:rsidR="00596DC7">
        <w:t>achieve</w:t>
      </w:r>
      <w:r w:rsidR="001E7B5E">
        <w:t xml:space="preserve"> this level of </w:t>
      </w:r>
      <w:r w:rsidR="00596DC7">
        <w:t>precision</w:t>
      </w:r>
      <w:r w:rsidR="001E7B5E">
        <w:t xml:space="preserve"> a switch from analog to </w:t>
      </w:r>
      <w:r w:rsidR="00596DC7">
        <w:t>digital</w:t>
      </w:r>
      <w:r w:rsidR="001E7B5E">
        <w:t xml:space="preserve"> control must be made. </w:t>
      </w:r>
    </w:p>
    <w:p w14:paraId="249AFDEB" w14:textId="21C6FA71" w:rsidR="008530EF" w:rsidRDefault="00156109" w:rsidP="00E343A3">
      <w:pPr>
        <w:pStyle w:val="normal0"/>
      </w:pPr>
      <w:r>
        <w:tab/>
      </w:r>
    </w:p>
    <w:p w14:paraId="1EB854C2" w14:textId="723D8784" w:rsidR="00214C4A" w:rsidRDefault="009F4E9D" w:rsidP="00A014ED">
      <w:pPr>
        <w:pStyle w:val="normal0"/>
        <w:rPr>
          <w:i/>
        </w:rPr>
      </w:pPr>
      <w:r>
        <w:t xml:space="preserve">[1] </w:t>
      </w:r>
      <w:proofErr w:type="spellStart"/>
      <w:r>
        <w:t>Hercher</w:t>
      </w:r>
      <w:proofErr w:type="spellEnd"/>
      <w:r>
        <w:t xml:space="preserve">, M. (1968). </w:t>
      </w:r>
      <w:proofErr w:type="gramStart"/>
      <w:r w:rsidRPr="009F4E9D">
        <w:rPr>
          <w:i/>
        </w:rPr>
        <w:t>The Spherical Mirror Fabry-Perot Interferometer</w:t>
      </w:r>
      <w:r>
        <w:rPr>
          <w:i/>
        </w:rPr>
        <w:t>.</w:t>
      </w:r>
      <w:proofErr w:type="gramEnd"/>
      <w:r>
        <w:rPr>
          <w:i/>
        </w:rPr>
        <w:t xml:space="preserve"> </w:t>
      </w:r>
      <w:r>
        <w:t xml:space="preserve">Applied Optics, </w:t>
      </w:r>
      <w:r>
        <w:rPr>
          <w:i/>
        </w:rPr>
        <w:t>7(5): 951-966.</w:t>
      </w:r>
    </w:p>
    <w:p w14:paraId="740E7B9B" w14:textId="3A0A609F" w:rsidR="00214C4A" w:rsidRDefault="00214C4A" w:rsidP="00A014ED">
      <w:pPr>
        <w:pStyle w:val="normal0"/>
      </w:pPr>
      <w:proofErr w:type="gramStart"/>
      <w:r>
        <w:t>[2] Fabry, Ch. and Perot, A. (1901).</w:t>
      </w:r>
      <w:proofErr w:type="gramEnd"/>
      <w:r>
        <w:t xml:space="preserve"> </w:t>
      </w:r>
      <w:proofErr w:type="gramStart"/>
      <w:r w:rsidRPr="00214C4A">
        <w:rPr>
          <w:i/>
        </w:rPr>
        <w:t>On A New Form of Interferometer</w:t>
      </w:r>
      <w:r>
        <w:rPr>
          <w:i/>
        </w:rPr>
        <w:t>.</w:t>
      </w:r>
      <w:proofErr w:type="gramEnd"/>
      <w:r w:rsidR="00C34FA4">
        <w:rPr>
          <w:i/>
        </w:rPr>
        <w:t xml:space="preserve"> </w:t>
      </w:r>
      <w:proofErr w:type="gramStart"/>
      <w:r w:rsidR="00C34FA4">
        <w:t>University of Marseilles.</w:t>
      </w:r>
      <w:proofErr w:type="gramEnd"/>
    </w:p>
    <w:p w14:paraId="65EC1DC1" w14:textId="77777777" w:rsidR="0050510D" w:rsidRDefault="00214C4A" w:rsidP="0050510D">
      <w:pPr>
        <w:pStyle w:val="normal0"/>
      </w:pPr>
      <w:r>
        <w:t xml:space="preserve">[3] </w:t>
      </w:r>
      <w:r w:rsidR="0025799A">
        <w:t xml:space="preserve">Newell, J. W. (1965). </w:t>
      </w:r>
      <w:r w:rsidR="0025799A" w:rsidRPr="0025799A">
        <w:rPr>
          <w:i/>
        </w:rPr>
        <w:t>A Scanning Fabry Perot Interferometer for Laser Mode Analysis.</w:t>
      </w:r>
      <w:r w:rsidR="0025799A">
        <w:t xml:space="preserve"> </w:t>
      </w:r>
      <w:r w:rsidR="0050510D" w:rsidRPr="0050510D">
        <w:t xml:space="preserve">United States Naval Postgraduate School </w:t>
      </w:r>
    </w:p>
    <w:p w14:paraId="35808204" w14:textId="0744B76D" w:rsidR="001A35C3" w:rsidRDefault="001A35C3" w:rsidP="0050510D">
      <w:pPr>
        <w:pStyle w:val="normal0"/>
      </w:pPr>
      <w:r>
        <w:t xml:space="preserve">[4] Ford, E. A. K. (2007) </w:t>
      </w:r>
      <w:r w:rsidRPr="001A35C3">
        <w:rPr>
          <w:bCs/>
          <w:i/>
        </w:rPr>
        <w:t xml:space="preserve">High time resolution measurements of the thermosphere from Fabry-Perot Interferometer measurements of atomic oxygen. </w:t>
      </w:r>
      <w:r>
        <w:rPr>
          <w:bCs/>
        </w:rPr>
        <w:t xml:space="preserve">Ann. </w:t>
      </w:r>
      <w:proofErr w:type="spellStart"/>
      <w:r>
        <w:rPr>
          <w:bCs/>
        </w:rPr>
        <w:t>Geophys</w:t>
      </w:r>
      <w:proofErr w:type="spellEnd"/>
      <w:proofErr w:type="gramStart"/>
      <w:r>
        <w:rPr>
          <w:bCs/>
        </w:rPr>
        <w:t>.,</w:t>
      </w:r>
      <w:proofErr w:type="gramEnd"/>
      <w:r>
        <w:rPr>
          <w:bCs/>
        </w:rPr>
        <w:t xml:space="preserve"> 25, 1269–1278</w:t>
      </w:r>
    </w:p>
    <w:p w14:paraId="234671CC" w14:textId="09BB63EF" w:rsidR="00A014ED" w:rsidRPr="0056702C" w:rsidRDefault="001A35C3" w:rsidP="009F4E9D">
      <w:pPr>
        <w:pStyle w:val="normal0"/>
        <w:rPr>
          <w:rFonts w:eastAsia="Times New Roman" w:cs="Times New Roman"/>
        </w:rPr>
      </w:pPr>
      <w:r>
        <w:t xml:space="preserve">[5] </w:t>
      </w:r>
      <w:proofErr w:type="gramStart"/>
      <w:r>
        <w:rPr>
          <w:rFonts w:eastAsia="Times New Roman" w:cs="Times New Roman"/>
        </w:rPr>
        <w:t>Reich, M., et al (1986).</w:t>
      </w:r>
      <w:proofErr w:type="gramEnd"/>
      <w:r>
        <w:rPr>
          <w:rFonts w:eastAsia="Times New Roman" w:cs="Times New Roman"/>
        </w:rPr>
        <w:t xml:space="preserve"> </w:t>
      </w:r>
      <w:proofErr w:type="gramStart"/>
      <w:r w:rsidRPr="001A35C3">
        <w:rPr>
          <w:bCs/>
          <w:i/>
        </w:rPr>
        <w:t>Internally coupled Fabry-Perot interferometer for high precision wavelength control of tunable diode lasers</w:t>
      </w:r>
      <w:r w:rsidRPr="001A35C3">
        <w:rPr>
          <w:b/>
          <w:bCs/>
          <w:i/>
        </w:rPr>
        <w:t>.</w:t>
      </w:r>
      <w:proofErr w:type="gramEnd"/>
      <w:r>
        <w:rPr>
          <w:b/>
          <w:bCs/>
        </w:rPr>
        <w:t xml:space="preserve"> </w:t>
      </w:r>
      <w:r>
        <w:rPr>
          <w:rFonts w:eastAsia="Times New Roman" w:cs="Times New Roman"/>
        </w:rPr>
        <w:t xml:space="preserve">Applied Optics, Vol. 25, Issue 1, pp. 130-135 </w:t>
      </w:r>
    </w:p>
    <w:p w14:paraId="608859DA" w14:textId="77777777" w:rsidR="00472979" w:rsidRDefault="00472979" w:rsidP="0040496C">
      <w:pPr>
        <w:pStyle w:val="normal0"/>
      </w:pPr>
    </w:p>
    <w:p w14:paraId="69EBE99E" w14:textId="77777777" w:rsidR="00472979" w:rsidRPr="00262509" w:rsidRDefault="00C35A4C" w:rsidP="0040496C">
      <w:pPr>
        <w:pStyle w:val="normal0"/>
        <w:rPr>
          <w:b/>
        </w:rPr>
      </w:pPr>
      <w:r w:rsidRPr="00262509">
        <w:rPr>
          <w:b/>
        </w:rPr>
        <w:t>Proposed Plan:</w:t>
      </w:r>
    </w:p>
    <w:p w14:paraId="1A6E420B" w14:textId="77777777" w:rsidR="00A014ED" w:rsidRDefault="00A014ED" w:rsidP="0040496C">
      <w:pPr>
        <w:pStyle w:val="normal0"/>
      </w:pPr>
    </w:p>
    <w:p w14:paraId="3DE08BE8" w14:textId="0AA84B7D" w:rsidR="00BC4849" w:rsidRDefault="00A014ED" w:rsidP="00BC4849">
      <w:pPr>
        <w:pStyle w:val="normal0"/>
      </w:pPr>
      <w:r>
        <w:tab/>
        <w:t xml:space="preserve">The plan for the </w:t>
      </w:r>
      <w:r w:rsidR="00BC4849">
        <w:t>design, development, and i</w:t>
      </w:r>
      <w:r w:rsidR="00BC4849" w:rsidRPr="00BC4849">
        <w:t xml:space="preserve">mplementation of </w:t>
      </w:r>
      <w:r w:rsidR="00BC4849">
        <w:t xml:space="preserve">the Scanning </w:t>
      </w:r>
      <w:r w:rsidR="00BC4849" w:rsidRPr="00BC4849">
        <w:t>Fabry-Perot Interferometer</w:t>
      </w:r>
      <w:r w:rsidR="00446B15">
        <w:t xml:space="preserve"> is based on a three</w:t>
      </w:r>
      <w:r w:rsidR="00BC4849">
        <w:t>-module design being:</w:t>
      </w:r>
    </w:p>
    <w:p w14:paraId="2D2FFCE7" w14:textId="77777777" w:rsidR="00446B15" w:rsidRDefault="00446B15" w:rsidP="00BC4849">
      <w:pPr>
        <w:pStyle w:val="normal0"/>
      </w:pPr>
    </w:p>
    <w:p w14:paraId="47F97CEB" w14:textId="77777777" w:rsidR="00BC4849" w:rsidRDefault="00BC4849" w:rsidP="00BC4849">
      <w:pPr>
        <w:pStyle w:val="normal0"/>
        <w:numPr>
          <w:ilvl w:val="0"/>
          <w:numId w:val="1"/>
        </w:numPr>
      </w:pPr>
      <w:r>
        <w:t xml:space="preserve">The optical input </w:t>
      </w:r>
    </w:p>
    <w:p w14:paraId="4C0BEEEC" w14:textId="6B4A4EB7" w:rsidR="00BC4849" w:rsidRDefault="00446B15" w:rsidP="00BC4849">
      <w:pPr>
        <w:pStyle w:val="normal0"/>
        <w:numPr>
          <w:ilvl w:val="1"/>
          <w:numId w:val="1"/>
        </w:numPr>
      </w:pPr>
      <w:proofErr w:type="spellStart"/>
      <w:r>
        <w:t>Fabry-Pérot</w:t>
      </w:r>
      <w:proofErr w:type="spellEnd"/>
      <w:r>
        <w:t xml:space="preserve"> Interferometer</w:t>
      </w:r>
    </w:p>
    <w:p w14:paraId="1CBABFC3" w14:textId="435B6A4A" w:rsidR="00446B15" w:rsidRDefault="00446B15" w:rsidP="00BC4849">
      <w:pPr>
        <w:pStyle w:val="normal0"/>
        <w:numPr>
          <w:ilvl w:val="1"/>
          <w:numId w:val="1"/>
        </w:numPr>
      </w:pPr>
      <w:r>
        <w:t>Photo-detector</w:t>
      </w:r>
    </w:p>
    <w:p w14:paraId="276D4140" w14:textId="63677649" w:rsidR="00BC4849" w:rsidRDefault="00BC4849" w:rsidP="00BC4849">
      <w:pPr>
        <w:pStyle w:val="normal0"/>
        <w:numPr>
          <w:ilvl w:val="0"/>
          <w:numId w:val="1"/>
        </w:numPr>
      </w:pPr>
      <w:r>
        <w:t>The black box</w:t>
      </w:r>
    </w:p>
    <w:p w14:paraId="093390A1" w14:textId="2A8262F7" w:rsidR="00BC4849" w:rsidRDefault="00BC4849" w:rsidP="00BC4849">
      <w:pPr>
        <w:pStyle w:val="normal0"/>
        <w:numPr>
          <w:ilvl w:val="1"/>
          <w:numId w:val="1"/>
        </w:numPr>
      </w:pPr>
      <w:r>
        <w:t>Driver</w:t>
      </w:r>
    </w:p>
    <w:p w14:paraId="1A402970" w14:textId="671B56D3" w:rsidR="00BC4849" w:rsidRDefault="00BC4849" w:rsidP="00BC4849">
      <w:pPr>
        <w:pStyle w:val="normal0"/>
        <w:numPr>
          <w:ilvl w:val="1"/>
          <w:numId w:val="1"/>
        </w:numPr>
      </w:pPr>
      <w:r>
        <w:t>Processor</w:t>
      </w:r>
    </w:p>
    <w:p w14:paraId="3987C30E" w14:textId="3210D368" w:rsidR="00BC4849" w:rsidRDefault="00BC4849" w:rsidP="00BC4849">
      <w:pPr>
        <w:pStyle w:val="normal0"/>
        <w:numPr>
          <w:ilvl w:val="0"/>
          <w:numId w:val="1"/>
        </w:numPr>
      </w:pPr>
      <w:r>
        <w:t xml:space="preserve">The </w:t>
      </w:r>
      <w:r w:rsidR="00446B15">
        <w:t>digital output</w:t>
      </w:r>
    </w:p>
    <w:p w14:paraId="4A8B04C9" w14:textId="6F7C44B5" w:rsidR="00446B15" w:rsidRDefault="00FC01E2" w:rsidP="00446B15">
      <w:pPr>
        <w:pStyle w:val="normal0"/>
        <w:numPr>
          <w:ilvl w:val="1"/>
          <w:numId w:val="1"/>
        </w:numPr>
      </w:pPr>
      <w:r>
        <w:t>ADC</w:t>
      </w:r>
    </w:p>
    <w:p w14:paraId="04A2D263" w14:textId="7EDCC0C0" w:rsidR="00FC01E2" w:rsidRDefault="00615EC9" w:rsidP="00446B15">
      <w:pPr>
        <w:pStyle w:val="normal0"/>
        <w:numPr>
          <w:ilvl w:val="1"/>
          <w:numId w:val="1"/>
        </w:numPr>
      </w:pPr>
      <w:r>
        <w:t>DSP manipulation of two signals</w:t>
      </w:r>
    </w:p>
    <w:p w14:paraId="02E740BD" w14:textId="430B8D13" w:rsidR="00446B15" w:rsidRDefault="00446B15" w:rsidP="00446B15">
      <w:pPr>
        <w:pStyle w:val="normal0"/>
      </w:pPr>
      <w:r>
        <w:t>These modules are described below in the following block diagrams indicating path of information and precedence in the system. The following key explains the module meanings and importance.</w:t>
      </w:r>
    </w:p>
    <w:p w14:paraId="31CEEF1A" w14:textId="77777777" w:rsidR="00446B15" w:rsidRDefault="00446B15" w:rsidP="00446B15">
      <w:pPr>
        <w:pStyle w:val="normal0"/>
      </w:pPr>
    </w:p>
    <w:p w14:paraId="6AB77A4E" w14:textId="6F3EA403" w:rsidR="00446B15" w:rsidRDefault="00446B15" w:rsidP="00446B15">
      <w:pPr>
        <w:pStyle w:val="normal0"/>
      </w:pPr>
      <w:r>
        <w:t>(Block diagram goes here)</w:t>
      </w:r>
    </w:p>
    <w:p w14:paraId="1BDBF594" w14:textId="77777777" w:rsidR="00446B15" w:rsidRDefault="00446B15" w:rsidP="00446B15">
      <w:pPr>
        <w:pStyle w:val="normal0"/>
      </w:pPr>
    </w:p>
    <w:p w14:paraId="3D72DA5E" w14:textId="7A302595" w:rsidR="00446B15" w:rsidRPr="009B0881" w:rsidRDefault="00446B15" w:rsidP="00446B15">
      <w:pPr>
        <w:pStyle w:val="normal0"/>
        <w:jc w:val="center"/>
        <w:rPr>
          <w:b/>
        </w:rPr>
      </w:pPr>
      <w:r w:rsidRPr="009B0881">
        <w:rPr>
          <w:b/>
        </w:rPr>
        <w:t>Optical Input</w:t>
      </w:r>
    </w:p>
    <w:p w14:paraId="116F6156" w14:textId="4BD012FE" w:rsidR="00601654" w:rsidRDefault="00446B15" w:rsidP="00446B15">
      <w:pPr>
        <w:pStyle w:val="normal0"/>
        <w:ind w:firstLine="720"/>
      </w:pPr>
      <w:r>
        <w:t xml:space="preserve">The optical input as shown in the diagram above will consist of the interferometer. This delicate structure is </w:t>
      </w:r>
      <w:proofErr w:type="gramStart"/>
      <w:r>
        <w:t>a</w:t>
      </w:r>
      <w:proofErr w:type="gramEnd"/>
      <w:r>
        <w:t xml:space="preserve"> active lens system which utilizes a focusing convex lens, two confocal mirrors, a </w:t>
      </w:r>
      <w:proofErr w:type="spellStart"/>
      <w:r>
        <w:t>peizo</w:t>
      </w:r>
      <w:proofErr w:type="spellEnd"/>
      <w:r>
        <w:t xml:space="preserve">, and a photo-detector to send output.  The lens system for the device is </w:t>
      </w:r>
      <w:r w:rsidR="008530EF">
        <w:t>laid</w:t>
      </w:r>
      <w:r>
        <w:t xml:space="preserve"> out in Fig. 1B. </w:t>
      </w:r>
      <w:r w:rsidR="002345E8">
        <w:t xml:space="preserve">In </w:t>
      </w:r>
      <w:r w:rsidR="0056702C">
        <w:t>order</w:t>
      </w:r>
      <w:r w:rsidR="002345E8">
        <w:t xml:space="preserve"> to determine the exact setup for maximum power transfer through the lens systems, a series of test will be constructed as to </w:t>
      </w:r>
      <w:r w:rsidR="00BD1C1A">
        <w:t>determine</w:t>
      </w:r>
      <w:r w:rsidR="002345E8">
        <w:t xml:space="preserve"> this setup. The first test will be to determine if the optimal</w:t>
      </w:r>
      <w:r w:rsidR="00BD1C1A">
        <w:t xml:space="preserve"> distance between the lens and the first mirror.</w:t>
      </w:r>
      <w:r w:rsidR="002345E8">
        <w:t xml:space="preserve"> </w:t>
      </w:r>
      <w:r w:rsidR="00601654">
        <w:t>Table 1</w:t>
      </w:r>
      <w:r w:rsidR="008530EF">
        <w:t>B lays out the tests and the results indicating the most desired setup for both measured and calculated values. Fig 2B outlays the setup for these calculations that were taken in OSLO, but also models the setup for the measurements that were taken.</w:t>
      </w:r>
    </w:p>
    <w:p w14:paraId="12FD9039" w14:textId="77777777" w:rsidR="00601654" w:rsidRDefault="00601654" w:rsidP="00446B15">
      <w:pPr>
        <w:pStyle w:val="normal0"/>
        <w:ind w:firstLine="720"/>
      </w:pPr>
    </w:p>
    <w:p w14:paraId="2925878E" w14:textId="77777777" w:rsidR="00601654" w:rsidRDefault="00601654" w:rsidP="00601654">
      <w:pPr>
        <w:pStyle w:val="normal0"/>
        <w:ind w:firstLine="720"/>
      </w:pPr>
      <w:r>
        <w:t>(Fig 1B goes here)</w:t>
      </w:r>
    </w:p>
    <w:p w14:paraId="2492A736" w14:textId="77777777" w:rsidR="00601654" w:rsidRDefault="00601654" w:rsidP="00446B15">
      <w:pPr>
        <w:pStyle w:val="normal0"/>
        <w:ind w:firstLine="720"/>
      </w:pPr>
    </w:p>
    <w:p w14:paraId="2EA53561" w14:textId="22B1D1A9" w:rsidR="00601654" w:rsidRDefault="008530EF" w:rsidP="008530EF">
      <w:pPr>
        <w:pStyle w:val="normal0"/>
      </w:pPr>
      <w:r>
        <w:tab/>
        <w:t xml:space="preserve">(Fig 2B goes here) </w:t>
      </w:r>
    </w:p>
    <w:p w14:paraId="535FF11D" w14:textId="77777777" w:rsidR="008530EF" w:rsidRDefault="008530EF" w:rsidP="008530EF">
      <w:pPr>
        <w:pStyle w:val="normal0"/>
      </w:pPr>
    </w:p>
    <w:p w14:paraId="34D2DE24" w14:textId="3CEE7F6B" w:rsidR="00446B15" w:rsidRDefault="00446B15" w:rsidP="00446B15">
      <w:pPr>
        <w:pStyle w:val="normal0"/>
        <w:ind w:firstLine="720"/>
      </w:pPr>
      <w:r>
        <w:t>The radius of curvature for the mirrors was measured to be 40.2 ± 2 mm which puts the focal length at 20.1 ± 1 mm.</w:t>
      </w:r>
      <w:r w:rsidR="008530EF">
        <w:t xml:space="preserve"> Fig 3</w:t>
      </w:r>
      <w:r w:rsidR="00F811F4">
        <w:t>B shows the layout for the previous measurement setup and t</w:t>
      </w:r>
      <w:r>
        <w:t>he table for measuring thes</w:t>
      </w:r>
      <w:r w:rsidR="008530EF">
        <w:t>e values can be found in Table 2</w:t>
      </w:r>
      <w:r>
        <w:t>B.</w:t>
      </w:r>
      <w:r w:rsidR="008530EF">
        <w:t xml:space="preserve"> This simply proves that the measured values for the mirrors were within the values for the expected radii. </w:t>
      </w:r>
    </w:p>
    <w:p w14:paraId="44D65F90" w14:textId="03A22A5E" w:rsidR="00596DC7" w:rsidRDefault="00596DC7" w:rsidP="00446B15">
      <w:pPr>
        <w:pStyle w:val="normal0"/>
        <w:ind w:firstLine="720"/>
      </w:pPr>
      <w:r>
        <w:t>In or</w:t>
      </w:r>
      <w:r w:rsidR="005B17ED">
        <w:t xml:space="preserve">der to correctly determine the operation of the </w:t>
      </w:r>
      <w:proofErr w:type="spellStart"/>
      <w:r w:rsidR="005B17ED">
        <w:t>peizo</w:t>
      </w:r>
      <w:proofErr w:type="spellEnd"/>
      <w:r w:rsidR="005B17ED">
        <w:t xml:space="preserve">, tests will be run with frequencies ranging from 0-300Hz in order to determine </w:t>
      </w:r>
      <w:r w:rsidR="00A51FF4">
        <w:t xml:space="preserve">the functional impedance of the device and the proper admittance offset to properly stabilize the device. </w:t>
      </w:r>
    </w:p>
    <w:p w14:paraId="656F1471" w14:textId="77777777" w:rsidR="008530EF" w:rsidRDefault="008530EF" w:rsidP="00446B15">
      <w:pPr>
        <w:pStyle w:val="normal0"/>
        <w:ind w:firstLine="720"/>
      </w:pPr>
    </w:p>
    <w:p w14:paraId="365FC7EB" w14:textId="77777777" w:rsidR="00F811F4" w:rsidRDefault="00F811F4" w:rsidP="00446B15">
      <w:pPr>
        <w:pStyle w:val="normal0"/>
        <w:ind w:firstLine="720"/>
      </w:pPr>
    </w:p>
    <w:p w14:paraId="69DD78A6" w14:textId="77777777" w:rsidR="006B1C4F" w:rsidRDefault="006B1C4F" w:rsidP="00446B15">
      <w:pPr>
        <w:pStyle w:val="normal0"/>
        <w:ind w:firstLine="720"/>
      </w:pPr>
    </w:p>
    <w:p w14:paraId="138558C4" w14:textId="20B8BAA8" w:rsidR="00F811F4" w:rsidRDefault="006B1C4F" w:rsidP="006B1C4F">
      <w:pPr>
        <w:pStyle w:val="normal0"/>
        <w:jc w:val="center"/>
      </w:pPr>
      <w:r>
        <w:rPr>
          <w:noProof/>
        </w:rPr>
        <w:drawing>
          <wp:inline distT="0" distB="0" distL="0" distR="0" wp14:anchorId="468667B1" wp14:editId="340B9107">
            <wp:extent cx="5168685" cy="3192145"/>
            <wp:effectExtent l="25400" t="25400" r="13335" b="33655"/>
            <wp:docPr id="1" name="Picture 1" descr="Macintosh HD:Users:aviatorblue:Desktop:Screen Shot 2015-02-12 at 8.1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viatorblue:Desktop:Screen Shot 2015-02-12 at 8.13.12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404" t="2242" r="3212" b="5369"/>
                    <a:stretch/>
                  </pic:blipFill>
                  <pic:spPr bwMode="auto">
                    <a:xfrm>
                      <a:off x="0" y="0"/>
                      <a:ext cx="5169504" cy="319265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AB1B3C" w14:textId="77777777" w:rsidR="00F811F4" w:rsidRDefault="00F811F4" w:rsidP="00446B15">
      <w:pPr>
        <w:pStyle w:val="normal0"/>
        <w:ind w:firstLine="720"/>
      </w:pPr>
    </w:p>
    <w:p w14:paraId="589DCF67" w14:textId="3AC78838" w:rsidR="00F811F4" w:rsidRDefault="006B1C4F" w:rsidP="006B1C4F">
      <w:pPr>
        <w:pStyle w:val="normal0"/>
        <w:ind w:firstLine="720"/>
      </w:pPr>
      <w:r>
        <w:t>Fig 2B – Setup for measuring radius of curvature of the confocal mirrors</w:t>
      </w:r>
    </w:p>
    <w:p w14:paraId="4464B29E" w14:textId="77777777" w:rsidR="00F811F4" w:rsidRDefault="00F811F4" w:rsidP="00446B15">
      <w:pPr>
        <w:pStyle w:val="normal0"/>
        <w:ind w:firstLine="720"/>
      </w:pPr>
    </w:p>
    <w:p w14:paraId="66252CBD" w14:textId="77777777" w:rsidR="00F811F4" w:rsidRDefault="00F811F4" w:rsidP="00446B15">
      <w:pPr>
        <w:pStyle w:val="normal0"/>
        <w:ind w:firstLine="720"/>
      </w:pPr>
    </w:p>
    <w:p w14:paraId="3A71A817" w14:textId="354A5E16" w:rsidR="00F811F4" w:rsidRPr="009B0881" w:rsidRDefault="00F811F4" w:rsidP="00F811F4">
      <w:pPr>
        <w:pStyle w:val="normal0"/>
        <w:ind w:firstLine="720"/>
        <w:jc w:val="center"/>
        <w:rPr>
          <w:b/>
        </w:rPr>
      </w:pPr>
      <w:r w:rsidRPr="009B0881">
        <w:rPr>
          <w:b/>
        </w:rPr>
        <w:t>The Black Box</w:t>
      </w:r>
    </w:p>
    <w:p w14:paraId="697EF96D" w14:textId="56510A0B" w:rsidR="00F811F4" w:rsidRPr="008530EF" w:rsidRDefault="00F811F4" w:rsidP="009B0881">
      <w:pPr>
        <w:pStyle w:val="normal0"/>
        <w:rPr>
          <w:b/>
          <w:i/>
        </w:rPr>
      </w:pPr>
      <w:r>
        <w:rPr>
          <w:b/>
          <w:i/>
        </w:rPr>
        <w:t>The Driver</w:t>
      </w:r>
    </w:p>
    <w:p w14:paraId="7C1359F4" w14:textId="56B48EAD" w:rsidR="00FA27C2" w:rsidRDefault="00F811F4" w:rsidP="0039181F">
      <w:pPr>
        <w:pStyle w:val="normal0"/>
        <w:spacing w:after="120"/>
        <w:ind w:right="72" w:firstLine="252"/>
        <w:rPr>
          <w:szCs w:val="22"/>
        </w:rPr>
      </w:pPr>
      <w:r w:rsidRPr="007117E6">
        <w:rPr>
          <w:szCs w:val="22"/>
        </w:rPr>
        <w:t xml:space="preserve">The driver will be constructed using an </w:t>
      </w:r>
      <w:proofErr w:type="spellStart"/>
      <w:r w:rsidRPr="007117E6">
        <w:rPr>
          <w:szCs w:val="22"/>
        </w:rPr>
        <w:t>Arduino</w:t>
      </w:r>
      <w:proofErr w:type="spellEnd"/>
      <w:r w:rsidR="007117E6">
        <w:rPr>
          <w:szCs w:val="22"/>
        </w:rPr>
        <w:t xml:space="preserve"> UNO</w:t>
      </w:r>
      <w:r w:rsidRPr="007117E6">
        <w:rPr>
          <w:szCs w:val="22"/>
        </w:rPr>
        <w:t xml:space="preserve"> microcontroller. The </w:t>
      </w:r>
      <w:proofErr w:type="spellStart"/>
      <w:r w:rsidRPr="007117E6">
        <w:rPr>
          <w:szCs w:val="22"/>
        </w:rPr>
        <w:t>Arduino</w:t>
      </w:r>
      <w:proofErr w:type="spellEnd"/>
      <w:r w:rsidRPr="007117E6">
        <w:rPr>
          <w:szCs w:val="22"/>
        </w:rPr>
        <w:t xml:space="preserve"> </w:t>
      </w:r>
      <w:r w:rsidR="007117E6">
        <w:rPr>
          <w:szCs w:val="22"/>
        </w:rPr>
        <w:t xml:space="preserve">UNO </w:t>
      </w:r>
      <w:r w:rsidRPr="007117E6">
        <w:rPr>
          <w:szCs w:val="22"/>
        </w:rPr>
        <w:t xml:space="preserve">will take in a set of analog signal values in order to control the output (i.e. the ramp wave). </w:t>
      </w:r>
      <w:r w:rsidR="007117E6" w:rsidRPr="007117E6">
        <w:rPr>
          <w:szCs w:val="22"/>
        </w:rPr>
        <w:t>These analog signals will be simply attenuated DC voltage levels capable of having different values.</w:t>
      </w:r>
      <w:r w:rsidR="007117E6">
        <w:rPr>
          <w:szCs w:val="22"/>
        </w:rPr>
        <w:t xml:space="preserve"> Since the bit resolution for the ADC is 10-bits the inputs will allow 2^10 (or 1024) individual definable characteristics to the system. </w:t>
      </w:r>
      <w:r w:rsidR="00FA27C2">
        <w:rPr>
          <w:szCs w:val="22"/>
        </w:rPr>
        <w:t>The characteristics that will be controllable are the amplitude, time</w:t>
      </w:r>
      <w:r w:rsidR="00BD1C1A">
        <w:rPr>
          <w:szCs w:val="22"/>
        </w:rPr>
        <w:t xml:space="preserve"> on and the DC offset.</w:t>
      </w:r>
      <w:r w:rsidR="0039181F">
        <w:rPr>
          <w:szCs w:val="22"/>
        </w:rPr>
        <w:t xml:space="preserve"> </w:t>
      </w:r>
      <w:r w:rsidRPr="007117E6">
        <w:rPr>
          <w:szCs w:val="22"/>
        </w:rPr>
        <w:t>These analog signals will be converted into digi</w:t>
      </w:r>
      <w:r w:rsidR="007117E6" w:rsidRPr="007117E6">
        <w:rPr>
          <w:szCs w:val="22"/>
        </w:rPr>
        <w:t xml:space="preserve">tal signals and analyzed by </w:t>
      </w:r>
      <w:r w:rsidRPr="007117E6">
        <w:rPr>
          <w:szCs w:val="22"/>
        </w:rPr>
        <w:t xml:space="preserve">the </w:t>
      </w:r>
      <w:proofErr w:type="spellStart"/>
      <w:r w:rsidRPr="007117E6">
        <w:rPr>
          <w:szCs w:val="22"/>
        </w:rPr>
        <w:t>Arduino</w:t>
      </w:r>
      <w:proofErr w:type="spellEnd"/>
      <w:r w:rsidRPr="007117E6">
        <w:rPr>
          <w:szCs w:val="22"/>
        </w:rPr>
        <w:t>. The set of 10-bit valu</w:t>
      </w:r>
      <w:r w:rsidR="00A51FF4">
        <w:rPr>
          <w:szCs w:val="22"/>
        </w:rPr>
        <w:t xml:space="preserve">es will be averaged every data </w:t>
      </w:r>
      <w:r w:rsidRPr="007117E6">
        <w:rPr>
          <w:szCs w:val="22"/>
        </w:rPr>
        <w:t xml:space="preserve">cycle. These values will correspond to writeable values, which the </w:t>
      </w:r>
      <w:proofErr w:type="spellStart"/>
      <w:r w:rsidR="007117E6" w:rsidRPr="007117E6">
        <w:rPr>
          <w:szCs w:val="22"/>
        </w:rPr>
        <w:t>Arduion</w:t>
      </w:r>
      <w:proofErr w:type="spellEnd"/>
      <w:r w:rsidRPr="007117E6">
        <w:rPr>
          <w:szCs w:val="22"/>
        </w:rPr>
        <w:t xml:space="preserve"> will </w:t>
      </w:r>
      <w:r w:rsidR="007117E6" w:rsidRPr="007117E6">
        <w:rPr>
          <w:szCs w:val="22"/>
        </w:rPr>
        <w:t>send to the DAC via I2C</w:t>
      </w:r>
      <w:r w:rsidRPr="007117E6">
        <w:rPr>
          <w:szCs w:val="22"/>
        </w:rPr>
        <w:t xml:space="preserve"> to generate the relatively standardized saw-tooth ramp function as shown in Fi</w:t>
      </w:r>
      <w:r w:rsidR="00FA27C2">
        <w:rPr>
          <w:szCs w:val="22"/>
        </w:rPr>
        <w:t>g. 1</w:t>
      </w:r>
      <w:r w:rsidR="007117E6">
        <w:rPr>
          <w:szCs w:val="22"/>
        </w:rPr>
        <w:t>C</w:t>
      </w:r>
      <w:r w:rsidRPr="007117E6">
        <w:rPr>
          <w:szCs w:val="22"/>
        </w:rPr>
        <w:t xml:space="preserve">. </w:t>
      </w:r>
    </w:p>
    <w:p w14:paraId="05F215A0" w14:textId="4F6095A0" w:rsidR="00FA27C2" w:rsidRDefault="00FA27C2" w:rsidP="00F811F4">
      <w:pPr>
        <w:pStyle w:val="normal0"/>
        <w:spacing w:after="120"/>
        <w:ind w:right="72" w:firstLine="252"/>
        <w:rPr>
          <w:szCs w:val="22"/>
          <w:highlight w:val="magenta"/>
        </w:rPr>
      </w:pPr>
      <w:r>
        <w:rPr>
          <w:szCs w:val="22"/>
        </w:rPr>
        <w:t>(Fig 1C)</w:t>
      </w:r>
    </w:p>
    <w:p w14:paraId="34F62BB3" w14:textId="3A4BDD1F" w:rsidR="00F811F4" w:rsidRPr="009B0881" w:rsidRDefault="00F811F4" w:rsidP="009B0881">
      <w:pPr>
        <w:pStyle w:val="normal0"/>
        <w:spacing w:after="120"/>
        <w:ind w:right="72" w:firstLine="252"/>
        <w:rPr>
          <w:szCs w:val="22"/>
        </w:rPr>
      </w:pPr>
      <w:r w:rsidRPr="0056702C">
        <w:rPr>
          <w:szCs w:val="22"/>
        </w:rPr>
        <w:t xml:space="preserve">This wave will have a minimum bit resolution of 19.5 mV/bit given the specifications of the microcontroller outputting a signal with a max voltage of 5V. Because of this bit resolution the minimum voltage will have to be defined based on the number of pulses that is adequate to produce a ramp function. </w:t>
      </w:r>
      <w:r w:rsidR="0056702C">
        <w:rPr>
          <w:szCs w:val="22"/>
        </w:rPr>
        <w:t xml:space="preserve">This operation will be comprised using MATLAB to synthesize a digital wave and use that table of values to apply a perfect filtering system, which will determine to what degree of accuracy, and </w:t>
      </w:r>
      <w:r w:rsidR="009B0881">
        <w:rPr>
          <w:szCs w:val="22"/>
        </w:rPr>
        <w:t xml:space="preserve">consequently what the minimum max voltage of the synthesized ramp function can hold. </w:t>
      </w:r>
    </w:p>
    <w:p w14:paraId="0736EBE1" w14:textId="0DB35380" w:rsidR="009B0881" w:rsidRDefault="00F811F4" w:rsidP="00F811F4">
      <w:pPr>
        <w:pStyle w:val="normal0"/>
        <w:spacing w:after="120"/>
        <w:ind w:right="72" w:firstLine="252"/>
        <w:rPr>
          <w:szCs w:val="22"/>
        </w:rPr>
      </w:pPr>
      <w:r w:rsidRPr="009B0881">
        <w:rPr>
          <w:szCs w:val="22"/>
        </w:rPr>
        <w:t>The frequency will be controlled by the value from the analog input and will only change the amount of time the signal is on.</w:t>
      </w:r>
      <w:r w:rsidR="00BD1C1A">
        <w:rPr>
          <w:szCs w:val="22"/>
        </w:rPr>
        <w:t xml:space="preserve"> </w:t>
      </w:r>
      <w:proofErr w:type="spellStart"/>
      <w:r w:rsidR="00BD1C1A">
        <w:rPr>
          <w:szCs w:val="22"/>
        </w:rPr>
        <w:t>Eq</w:t>
      </w:r>
      <w:proofErr w:type="spellEnd"/>
      <w:r w:rsidR="00BD1C1A">
        <w:rPr>
          <w:szCs w:val="22"/>
        </w:rPr>
        <w:t xml:space="preserve"> 1C explains the value of the frequency as a function of the active time.</w:t>
      </w:r>
      <w:r w:rsidRPr="009B0881">
        <w:rPr>
          <w:szCs w:val="22"/>
        </w:rPr>
        <w:t xml:space="preserve"> The signal has an off, or rest time, which stays constant regardless of the frequency.</w:t>
      </w:r>
      <w:r w:rsidR="009B0881">
        <w:rPr>
          <w:szCs w:val="22"/>
        </w:rPr>
        <w:t xml:space="preserve"> This however, will be tested with the new photo detectors to determine the discharge time so as to see how long they n</w:t>
      </w:r>
      <w:r w:rsidR="00FA27C2">
        <w:rPr>
          <w:szCs w:val="22"/>
        </w:rPr>
        <w:t>eed to be turned off for. Fig. 2</w:t>
      </w:r>
      <w:r w:rsidR="009B0881">
        <w:rPr>
          <w:szCs w:val="22"/>
        </w:rPr>
        <w:t xml:space="preserve">C shows </w:t>
      </w:r>
      <w:r w:rsidR="00FA27C2">
        <w:rPr>
          <w:szCs w:val="22"/>
        </w:rPr>
        <w:t>the setup for this test.  Fig. 3</w:t>
      </w:r>
      <w:r w:rsidR="009B0881">
        <w:rPr>
          <w:szCs w:val="22"/>
        </w:rPr>
        <w:t xml:space="preserve">C </w:t>
      </w:r>
      <w:r w:rsidRPr="009B0881">
        <w:rPr>
          <w:szCs w:val="22"/>
        </w:rPr>
        <w:t>describes the layout of the first part of this system</w:t>
      </w:r>
      <w:r w:rsidR="009B0881">
        <w:rPr>
          <w:szCs w:val="22"/>
        </w:rPr>
        <w:t xml:space="preserve"> and how they </w:t>
      </w:r>
      <w:r w:rsidR="00BD1C1A">
        <w:rPr>
          <w:szCs w:val="22"/>
        </w:rPr>
        <w:t>coincide</w:t>
      </w:r>
      <w:r w:rsidR="009B0881">
        <w:rPr>
          <w:szCs w:val="22"/>
        </w:rPr>
        <w:t xml:space="preserve"> with each other</w:t>
      </w:r>
      <w:r w:rsidRPr="009B0881">
        <w:rPr>
          <w:szCs w:val="22"/>
        </w:rPr>
        <w:t>.</w:t>
      </w:r>
    </w:p>
    <w:p w14:paraId="54D0B42E" w14:textId="26C4A84E" w:rsidR="00BD1C1A" w:rsidRDefault="00D85A82" w:rsidP="00BD1C1A">
      <w:pPr>
        <w:pStyle w:val="normal0"/>
        <w:spacing w:after="120"/>
        <w:ind w:right="72" w:firstLine="252"/>
        <w:rPr>
          <w:szCs w:val="22"/>
        </w:rPr>
      </w:pPr>
      <m:oMathPara>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r</m:t>
              </m:r>
            </m:sub>
          </m:sSub>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on</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off</m:t>
                      </m:r>
                    </m:sub>
                  </m:sSub>
                </m:e>
              </m:d>
            </m:e>
            <m:sup>
              <m:r>
                <w:rPr>
                  <w:rFonts w:ascii="Cambria Math" w:hAnsi="Cambria Math"/>
                  <w:szCs w:val="22"/>
                </w:rPr>
                <m:t>-1</m:t>
              </m:r>
            </m:sup>
          </m:sSup>
        </m:oMath>
      </m:oMathPara>
    </w:p>
    <w:p w14:paraId="685D7E11" w14:textId="39FFA1CF" w:rsidR="009B0881" w:rsidRDefault="00FA27C2" w:rsidP="00F811F4">
      <w:pPr>
        <w:pStyle w:val="normal0"/>
        <w:spacing w:after="120"/>
        <w:ind w:right="72" w:firstLine="252"/>
        <w:rPr>
          <w:szCs w:val="22"/>
        </w:rPr>
      </w:pPr>
      <w:r>
        <w:rPr>
          <w:szCs w:val="22"/>
        </w:rPr>
        <w:t>(Fig 2</w:t>
      </w:r>
      <w:r w:rsidR="009B0881">
        <w:rPr>
          <w:szCs w:val="22"/>
        </w:rPr>
        <w:t>C)</w:t>
      </w:r>
    </w:p>
    <w:p w14:paraId="65BA378D" w14:textId="5F7F9F3E" w:rsidR="009B0881" w:rsidRDefault="00FA27C2" w:rsidP="00F811F4">
      <w:pPr>
        <w:pStyle w:val="normal0"/>
        <w:spacing w:after="120"/>
        <w:ind w:right="72" w:firstLine="252"/>
        <w:rPr>
          <w:szCs w:val="22"/>
        </w:rPr>
      </w:pPr>
      <w:r>
        <w:rPr>
          <w:szCs w:val="22"/>
        </w:rPr>
        <w:t>(Fig 3</w:t>
      </w:r>
      <w:r w:rsidR="009B0881">
        <w:rPr>
          <w:szCs w:val="22"/>
        </w:rPr>
        <w:t>C)</w:t>
      </w:r>
    </w:p>
    <w:p w14:paraId="321E726E" w14:textId="5B952E0E" w:rsidR="00646E15" w:rsidRPr="006C2B38" w:rsidRDefault="00F811F4" w:rsidP="006C2B38">
      <w:pPr>
        <w:pStyle w:val="normal0"/>
        <w:spacing w:after="120"/>
        <w:ind w:right="72" w:firstLine="252"/>
        <w:rPr>
          <w:bCs/>
          <w:szCs w:val="22"/>
        </w:rPr>
      </w:pPr>
      <w:r w:rsidRPr="009B0881">
        <w:rPr>
          <w:szCs w:val="22"/>
        </w:rPr>
        <w:t xml:space="preserve"> The </w:t>
      </w:r>
      <w:r w:rsidR="009B0881" w:rsidRPr="009B0881">
        <w:rPr>
          <w:szCs w:val="22"/>
        </w:rPr>
        <w:t>output, which</w:t>
      </w:r>
      <w:r w:rsidRPr="009B0881">
        <w:rPr>
          <w:szCs w:val="22"/>
        </w:rPr>
        <w:t xml:space="preserve"> consists of a </w:t>
      </w:r>
      <w:r w:rsidR="009B0881" w:rsidRPr="009B0881">
        <w:rPr>
          <w:szCs w:val="22"/>
        </w:rPr>
        <w:t>digitally synthesized</w:t>
      </w:r>
      <w:r w:rsidRPr="009B0881">
        <w:rPr>
          <w:szCs w:val="22"/>
        </w:rPr>
        <w:t xml:space="preserve"> analog saw-tooth </w:t>
      </w:r>
      <w:r w:rsidR="009B0881">
        <w:rPr>
          <w:szCs w:val="22"/>
        </w:rPr>
        <w:t>signal, will be fed to</w:t>
      </w:r>
      <w:r w:rsidRPr="009B0881">
        <w:rPr>
          <w:szCs w:val="22"/>
        </w:rPr>
        <w:t xml:space="preserve"> an amplifier to boost the </w:t>
      </w:r>
      <w:r w:rsidR="009B0881">
        <w:rPr>
          <w:szCs w:val="22"/>
        </w:rPr>
        <w:t xml:space="preserve">modulation signal in two stages. The first stage will provide a reference point so as to determine the spectral output of the photo detector. This voltage will be ranged from 0-5V so as to promote logical analysis via FPGA (this is discussed in Section 3). The second stage will amplify this signal </w:t>
      </w:r>
      <w:r w:rsidRPr="009B0881">
        <w:rPr>
          <w:szCs w:val="22"/>
        </w:rPr>
        <w:t xml:space="preserve">to </w:t>
      </w:r>
      <w:r w:rsidR="009B0881">
        <w:rPr>
          <w:szCs w:val="22"/>
        </w:rPr>
        <w:t>a maximum voltage</w:t>
      </w:r>
      <w:r w:rsidR="00FA27C2">
        <w:rPr>
          <w:szCs w:val="22"/>
        </w:rPr>
        <w:t>,</w:t>
      </w:r>
      <w:r w:rsidR="009B0881">
        <w:rPr>
          <w:szCs w:val="22"/>
        </w:rPr>
        <w:t xml:space="preserve"> which will be determined by running specified tests on the </w:t>
      </w:r>
      <w:proofErr w:type="spellStart"/>
      <w:r w:rsidR="009B0881">
        <w:rPr>
          <w:szCs w:val="22"/>
        </w:rPr>
        <w:t>peizo</w:t>
      </w:r>
      <w:proofErr w:type="spellEnd"/>
      <w:r w:rsidR="009B0881">
        <w:rPr>
          <w:szCs w:val="22"/>
        </w:rPr>
        <w:t xml:space="preserve"> to determine ratios of voltage to vibration frequencies in correlation with spectral output</w:t>
      </w:r>
      <w:r w:rsidRPr="009B0881">
        <w:rPr>
          <w:szCs w:val="22"/>
        </w:rPr>
        <w:t xml:space="preserve">. The specs for the </w:t>
      </w:r>
      <w:r w:rsidRPr="009B0881">
        <w:rPr>
          <w:bCs/>
          <w:szCs w:val="22"/>
        </w:rPr>
        <w:t xml:space="preserve">ADS1115 microcontroller </w:t>
      </w:r>
      <w:r w:rsidR="00FA27C2">
        <w:rPr>
          <w:bCs/>
          <w:szCs w:val="22"/>
        </w:rPr>
        <w:t xml:space="preserve">used </w:t>
      </w:r>
      <w:r w:rsidRPr="009B0881">
        <w:rPr>
          <w:bCs/>
          <w:szCs w:val="22"/>
        </w:rPr>
        <w:t>are in Appendix B.</w:t>
      </w:r>
    </w:p>
    <w:p w14:paraId="0514A808" w14:textId="047EDF53" w:rsidR="006C2B38" w:rsidRPr="00646E15" w:rsidRDefault="00F811F4" w:rsidP="00F811F4">
      <w:pPr>
        <w:pStyle w:val="normal0"/>
        <w:rPr>
          <w:b/>
          <w:i/>
          <w:szCs w:val="22"/>
        </w:rPr>
      </w:pPr>
      <w:r w:rsidRPr="00646E15">
        <w:rPr>
          <w:b/>
          <w:i/>
          <w:szCs w:val="22"/>
        </w:rPr>
        <w:t>The Processor</w:t>
      </w:r>
    </w:p>
    <w:p w14:paraId="49D741ED" w14:textId="779A02ED" w:rsidR="00F811F4" w:rsidRPr="00F811F4" w:rsidRDefault="00F811F4" w:rsidP="00CE103A">
      <w:pPr>
        <w:pStyle w:val="normal0"/>
        <w:ind w:firstLine="720"/>
        <w:rPr>
          <w:i/>
          <w:szCs w:val="22"/>
        </w:rPr>
      </w:pPr>
      <w:r w:rsidRPr="00FC01E2">
        <w:rPr>
          <w:szCs w:val="22"/>
        </w:rPr>
        <w:t>The photo-detector will be mounted to an adjustable plate at the rear of the FPSI so as to allow for calibration of the FPSI. This will allo</w:t>
      </w:r>
      <w:r w:rsidR="00DE7B68">
        <w:rPr>
          <w:szCs w:val="22"/>
        </w:rPr>
        <w:t xml:space="preserve">w for maximum collection of </w:t>
      </w:r>
      <w:r w:rsidRPr="00FC01E2">
        <w:rPr>
          <w:szCs w:val="22"/>
        </w:rPr>
        <w:t xml:space="preserve">the FPSI output and a better spectral reading on the output if the device is secure and stable. The output from the photo-detector will have to be amplified due to its small output signal. The amplitude output of a typical photo-detector is around 50mV. Based on the first design, it would be reasonable to assume that we would need an amplifier setup capable of producing </w:t>
      </w:r>
      <w:r w:rsidR="00DE7B68">
        <w:rPr>
          <w:szCs w:val="22"/>
        </w:rPr>
        <w:t>a c</w:t>
      </w:r>
      <w:r w:rsidR="00F27BF8">
        <w:rPr>
          <w:szCs w:val="22"/>
        </w:rPr>
        <w:t>losed-loop amplification of 100</w:t>
      </w:r>
      <w:r w:rsidRPr="00FC01E2">
        <w:rPr>
          <w:szCs w:val="22"/>
        </w:rPr>
        <w:t xml:space="preserve">. This will be created by a variety of </w:t>
      </w:r>
      <w:proofErr w:type="spellStart"/>
      <w:r w:rsidRPr="00FC01E2">
        <w:rPr>
          <w:szCs w:val="22"/>
        </w:rPr>
        <w:t>OpAmps</w:t>
      </w:r>
      <w:proofErr w:type="spellEnd"/>
      <w:r w:rsidRPr="00FC01E2">
        <w:rPr>
          <w:szCs w:val="22"/>
        </w:rPr>
        <w:t xml:space="preserve"> and magnitude resistors in order to maximize amplification in the system with a “tuning” resistor to focus on certain magnitudes of output.</w:t>
      </w:r>
      <w:r w:rsidR="00CE103A">
        <w:rPr>
          <w:szCs w:val="22"/>
        </w:rPr>
        <w:t xml:space="preserve"> This will then be sent to an ADC on the </w:t>
      </w:r>
      <w:proofErr w:type="spellStart"/>
      <w:r w:rsidR="00CE103A">
        <w:rPr>
          <w:szCs w:val="22"/>
        </w:rPr>
        <w:t>Arduino</w:t>
      </w:r>
      <w:proofErr w:type="spellEnd"/>
      <w:r w:rsidR="00F27BF8">
        <w:rPr>
          <w:szCs w:val="22"/>
        </w:rPr>
        <w:t>,</w:t>
      </w:r>
      <w:r w:rsidR="00CE103A">
        <w:rPr>
          <w:szCs w:val="22"/>
        </w:rPr>
        <w:t xml:space="preserve"> which will be processed and then sent as digital output to an FPGA</w:t>
      </w:r>
      <w:r w:rsidR="00F27BF8">
        <w:rPr>
          <w:szCs w:val="22"/>
        </w:rPr>
        <w:t>,</w:t>
      </w:r>
      <w:r w:rsidR="00CE103A">
        <w:rPr>
          <w:szCs w:val="22"/>
        </w:rPr>
        <w:t xml:space="preserve"> which will perform logical operations.</w:t>
      </w:r>
    </w:p>
    <w:p w14:paraId="4B2BB486" w14:textId="41F9ACED" w:rsidR="00F811F4" w:rsidRDefault="00F811F4" w:rsidP="00F811F4">
      <w:pPr>
        <w:pStyle w:val="normal0"/>
      </w:pPr>
    </w:p>
    <w:p w14:paraId="5586184A" w14:textId="56D54189" w:rsidR="00F811F4" w:rsidRDefault="006C2B38" w:rsidP="00F811F4">
      <w:pPr>
        <w:pStyle w:val="normal0"/>
        <w:jc w:val="center"/>
        <w:rPr>
          <w:b/>
        </w:rPr>
      </w:pPr>
      <w:r>
        <w:rPr>
          <w:b/>
        </w:rPr>
        <w:t>The Digital O</w:t>
      </w:r>
      <w:r w:rsidR="00F811F4" w:rsidRPr="00F811F4">
        <w:rPr>
          <w:b/>
        </w:rPr>
        <w:t>utput</w:t>
      </w:r>
    </w:p>
    <w:p w14:paraId="6D241B0F" w14:textId="77777777" w:rsidR="00F811F4" w:rsidRDefault="00F811F4" w:rsidP="00F811F4">
      <w:pPr>
        <w:pStyle w:val="normal0"/>
        <w:jc w:val="center"/>
        <w:rPr>
          <w:b/>
        </w:rPr>
      </w:pPr>
    </w:p>
    <w:p w14:paraId="3F4525F7" w14:textId="34A6AB5F" w:rsidR="006C2B38" w:rsidRDefault="00F811F4" w:rsidP="00F811F4">
      <w:pPr>
        <w:pStyle w:val="normal0"/>
      </w:pPr>
      <w:r>
        <w:tab/>
        <w:t>This type of output will be sampled from the output of the photo</w:t>
      </w:r>
      <w:r w:rsidR="00782EAA">
        <w:t>-</w:t>
      </w:r>
      <w:r>
        <w:t>detector through</w:t>
      </w:r>
      <w:r w:rsidR="00782EAA">
        <w:t xml:space="preserve"> the processor, </w:t>
      </w:r>
      <w:r>
        <w:t xml:space="preserve">which will feed the </w:t>
      </w:r>
      <w:r w:rsidR="00782EAA">
        <w:t>corresponding</w:t>
      </w:r>
      <w:r>
        <w:t xml:space="preserve"> data string via SPI interface to an FPGA</w:t>
      </w:r>
      <w:r w:rsidR="00615EC9">
        <w:t xml:space="preserve"> or some other form of logical device</w:t>
      </w:r>
      <w:r>
        <w:t>.</w:t>
      </w:r>
      <w:r w:rsidR="00615EC9">
        <w:t xml:space="preserve"> This will be determined by generating a logical layout of the process. This process is to take </w:t>
      </w:r>
      <w:r w:rsidR="00DE7B68">
        <w:t>and create a</w:t>
      </w:r>
      <w:r w:rsidR="00CE103A">
        <w:t>n</w:t>
      </w:r>
      <w:r w:rsidR="00DE7B68">
        <w:t xml:space="preserve"> </w:t>
      </w:r>
      <w:r w:rsidR="002660EA">
        <w:t xml:space="preserve">output that will have the photo detector signal expressed as a function of the input voltage driving the </w:t>
      </w:r>
      <w:proofErr w:type="spellStart"/>
      <w:r w:rsidR="002660EA">
        <w:t>piezo</w:t>
      </w:r>
      <w:proofErr w:type="spellEnd"/>
      <w:r w:rsidR="002660EA">
        <w:t xml:space="preserve">. </w:t>
      </w:r>
      <w:r w:rsidR="00615EC9">
        <w:t xml:space="preserve">This provides the output the ability to express the spectral frequency as a linear function of the change in the distance of the mirrors. Extensive </w:t>
      </w:r>
      <w:proofErr w:type="spellStart"/>
      <w:r w:rsidR="00615EC9">
        <w:t>reaserch</w:t>
      </w:r>
      <w:proofErr w:type="spellEnd"/>
      <w:r w:rsidR="00615EC9">
        <w:t xml:space="preserve"> and tests in this area </w:t>
      </w:r>
      <w:proofErr w:type="spellStart"/>
      <w:r w:rsidR="00615EC9">
        <w:t>wil</w:t>
      </w:r>
      <w:proofErr w:type="spellEnd"/>
      <w:r w:rsidR="00615EC9">
        <w:t xml:space="preserve"> l need to be complete before an exact design of the process can be fully produced, due to its complexity.</w:t>
      </w:r>
      <w:r w:rsidR="006C2B38">
        <w:t xml:space="preserve"> Fig 1E shows the follow of data from the </w:t>
      </w:r>
      <w:proofErr w:type="spellStart"/>
      <w:r w:rsidR="006C2B38">
        <w:t>photodetector</w:t>
      </w:r>
      <w:proofErr w:type="spellEnd"/>
      <w:r w:rsidR="006C2B38">
        <w:t xml:space="preserve"> output to the master device.</w:t>
      </w:r>
    </w:p>
    <w:p w14:paraId="79092CCE" w14:textId="7008DE1C" w:rsidR="006C2B38" w:rsidRDefault="006C2B38" w:rsidP="00F811F4">
      <w:pPr>
        <w:pStyle w:val="normal0"/>
      </w:pPr>
      <w:r>
        <w:tab/>
        <w:t>(Fig 1E)</w:t>
      </w:r>
    </w:p>
    <w:p w14:paraId="1D2EEEBC" w14:textId="180A3D54" w:rsidR="00F811F4" w:rsidRDefault="006C2B38" w:rsidP="006C2B38">
      <w:pPr>
        <w:pStyle w:val="normal0"/>
        <w:ind w:firstLine="720"/>
      </w:pPr>
      <w:r>
        <w:t xml:space="preserve">This data will then be interfaced to </w:t>
      </w:r>
      <w:proofErr w:type="gramStart"/>
      <w:r>
        <w:t>a</w:t>
      </w:r>
      <w:proofErr w:type="gramEnd"/>
      <w:r>
        <w:t xml:space="preserve"> external device (i.e. computer) in order to take the processed data and create a graphical representation as well as create a CVS with the associative data. This is </w:t>
      </w:r>
      <w:proofErr w:type="gramStart"/>
      <w:r>
        <w:t>be</w:t>
      </w:r>
      <w:proofErr w:type="gramEnd"/>
      <w:r>
        <w:t xml:space="preserve"> done via a GUI model with a language which posses the capabilities for a universal interfacing between master and slave device. Python will be used for the </w:t>
      </w:r>
      <w:r w:rsidR="00F27BF8">
        <w:t>programming;</w:t>
      </w:r>
      <w:r>
        <w:t xml:space="preserve"> however, other languages will be tested for interface and compared based on speed,</w:t>
      </w:r>
      <w:r w:rsidR="00F27BF8">
        <w:t xml:space="preserve"> cross-platform configuration, and simplicity.</w:t>
      </w:r>
      <w:r>
        <w:t xml:space="preserve"> </w:t>
      </w:r>
    </w:p>
    <w:p w14:paraId="31713B4C" w14:textId="77777777" w:rsidR="002660EA" w:rsidRDefault="002660EA" w:rsidP="00F811F4">
      <w:pPr>
        <w:pStyle w:val="normal0"/>
      </w:pPr>
    </w:p>
    <w:p w14:paraId="5FFCB01E" w14:textId="7BFD631C" w:rsidR="002660EA" w:rsidRDefault="002660EA" w:rsidP="002660EA">
      <w:pPr>
        <w:pStyle w:val="normal0"/>
        <w:jc w:val="center"/>
        <w:rPr>
          <w:b/>
        </w:rPr>
      </w:pPr>
      <w:r>
        <w:rPr>
          <w:b/>
        </w:rPr>
        <w:t>Evaluation</w:t>
      </w:r>
    </w:p>
    <w:p w14:paraId="42D01ECF" w14:textId="453ACBEF" w:rsidR="002660EA" w:rsidRPr="002660EA" w:rsidRDefault="002660EA" w:rsidP="002660EA">
      <w:pPr>
        <w:pStyle w:val="normal0"/>
      </w:pPr>
      <w:r>
        <w:tab/>
      </w:r>
    </w:p>
    <w:p w14:paraId="672AB2F0" w14:textId="1CE31CB5" w:rsidR="00CE103A" w:rsidRDefault="00CE103A" w:rsidP="00CE103A">
      <w:pPr>
        <w:pStyle w:val="normal0"/>
        <w:rPr>
          <w:rFonts w:eastAsia="Times New Roman" w:cs="Times New Roman"/>
          <w:bCs/>
        </w:rPr>
      </w:pPr>
      <w:r>
        <w:rPr>
          <w:rStyle w:val="citation"/>
          <w:rFonts w:eastAsia="Times New Roman" w:cs="Times New Roman"/>
        </w:rPr>
        <w:tab/>
        <w:t xml:space="preserve">Overall the project will be able to take in the beam from a </w:t>
      </w:r>
      <w:proofErr w:type="spellStart"/>
      <w:r>
        <w:rPr>
          <w:rStyle w:val="citation"/>
          <w:rFonts w:eastAsia="Times New Roman" w:cs="Times New Roman"/>
        </w:rPr>
        <w:t>HeNe</w:t>
      </w:r>
      <w:proofErr w:type="spellEnd"/>
      <w:r>
        <w:rPr>
          <w:rStyle w:val="citation"/>
          <w:rFonts w:eastAsia="Times New Roman" w:cs="Times New Roman"/>
        </w:rPr>
        <w:t xml:space="preserve"> laser and deliver as output the modes of the laser. It will use a controllable driver, which will determine the range of wavelengths specified via attenuated input devices. This will be distributed by a microcontroller (</w:t>
      </w:r>
      <w:proofErr w:type="spellStart"/>
      <w:r>
        <w:rPr>
          <w:rStyle w:val="citation"/>
          <w:rFonts w:eastAsia="Times New Roman" w:cs="Times New Roman"/>
        </w:rPr>
        <w:t>Arduino</w:t>
      </w:r>
      <w:proofErr w:type="spellEnd"/>
      <w:r>
        <w:rPr>
          <w:rStyle w:val="citation"/>
          <w:rFonts w:eastAsia="Times New Roman" w:cs="Times New Roman"/>
        </w:rPr>
        <w:t xml:space="preserve"> Uno) and sent to a DAC (</w:t>
      </w:r>
      <w:r w:rsidRPr="00CE103A">
        <w:rPr>
          <w:rFonts w:eastAsia="Times New Roman" w:cs="Times New Roman"/>
          <w:bCs/>
        </w:rPr>
        <w:t>MCP4725</w:t>
      </w:r>
      <w:proofErr w:type="gramStart"/>
      <w:r>
        <w:rPr>
          <w:rFonts w:eastAsia="Times New Roman" w:cs="Times New Roman"/>
          <w:bCs/>
        </w:rPr>
        <w:t>) which</w:t>
      </w:r>
      <w:proofErr w:type="gramEnd"/>
      <w:r>
        <w:rPr>
          <w:rFonts w:eastAsia="Times New Roman" w:cs="Times New Roman"/>
          <w:bCs/>
        </w:rPr>
        <w:t xml:space="preserve"> will process the data and output the correct signal in accordance with the input signals. </w:t>
      </w:r>
      <w:r w:rsidR="006C2B38">
        <w:rPr>
          <w:rFonts w:eastAsia="Times New Roman" w:cs="Times New Roman"/>
          <w:bCs/>
        </w:rPr>
        <w:t xml:space="preserve">The tolerance will be measured to be within 1% of expected output for the driving voltage. Given the nature of the </w:t>
      </w:r>
      <w:proofErr w:type="spellStart"/>
      <w:r w:rsidR="006C2B38">
        <w:rPr>
          <w:rFonts w:eastAsia="Times New Roman" w:cs="Times New Roman"/>
          <w:bCs/>
        </w:rPr>
        <w:t>HeNe</w:t>
      </w:r>
      <w:proofErr w:type="spellEnd"/>
      <w:r w:rsidR="006C2B38">
        <w:rPr>
          <w:rFonts w:eastAsia="Times New Roman" w:cs="Times New Roman"/>
          <w:bCs/>
        </w:rPr>
        <w:t>, we will measuring a two-mode system and, via the digitized representation of the output, will be able to correctly identify the two modes of the laser to within 5% of specifications. This will be done via FPGA logical design and computer interfacing for displace as well as the storage of the data.</w:t>
      </w:r>
      <w:r w:rsidR="00F27BF8">
        <w:rPr>
          <w:rFonts w:eastAsia="Times New Roman" w:cs="Times New Roman"/>
          <w:bCs/>
        </w:rPr>
        <w:t xml:space="preserve"> The GUI </w:t>
      </w:r>
      <w:proofErr w:type="spellStart"/>
      <w:r w:rsidR="00F27BF8">
        <w:rPr>
          <w:rFonts w:eastAsia="Times New Roman" w:cs="Times New Roman"/>
          <w:bCs/>
        </w:rPr>
        <w:t>inferfacing</w:t>
      </w:r>
      <w:proofErr w:type="spellEnd"/>
      <w:r w:rsidR="00F27BF8">
        <w:rPr>
          <w:rFonts w:eastAsia="Times New Roman" w:cs="Times New Roman"/>
          <w:bCs/>
        </w:rPr>
        <w:t xml:space="preserve"> output will provide specifications for the modes wavelength as well as amplitude and </w:t>
      </w:r>
    </w:p>
    <w:p w14:paraId="75DB7DDB" w14:textId="20701135" w:rsidR="00615EC9" w:rsidRDefault="00615EC9" w:rsidP="00CE103A">
      <w:pPr>
        <w:pStyle w:val="normal0"/>
        <w:rPr>
          <w:rFonts w:eastAsia="Times New Roman" w:cs="Times New Roman"/>
          <w:bCs/>
        </w:rPr>
      </w:pPr>
      <w:r>
        <w:rPr>
          <w:rFonts w:eastAsia="Times New Roman" w:cs="Times New Roman"/>
          <w:bCs/>
        </w:rPr>
        <w:br w:type="page"/>
      </w:r>
    </w:p>
    <w:p w14:paraId="0650ED3C" w14:textId="77777777" w:rsidR="00615EC9" w:rsidRPr="00CE103A" w:rsidRDefault="00615EC9" w:rsidP="00CE103A">
      <w:pPr>
        <w:pStyle w:val="normal0"/>
        <w:rPr>
          <w:rFonts w:eastAsia="Times New Roman" w:cs="Times New Roman"/>
          <w:b/>
          <w:bCs/>
        </w:rPr>
      </w:pPr>
    </w:p>
    <w:p w14:paraId="6F07C7F3" w14:textId="1F8FB225" w:rsidR="00BE6B84" w:rsidRDefault="00BE6B84" w:rsidP="0040496C">
      <w:pPr>
        <w:pStyle w:val="normal0"/>
        <w:rPr>
          <w:rStyle w:val="citation"/>
          <w:rFonts w:eastAsia="Times New Roman" w:cs="Times New Roman"/>
        </w:rPr>
      </w:pPr>
    </w:p>
    <w:p w14:paraId="12E03AC0" w14:textId="428C124C" w:rsidR="006C2B38" w:rsidRPr="006C2B38" w:rsidRDefault="00B004E3" w:rsidP="0040496C">
      <w:pPr>
        <w:pStyle w:val="normal0"/>
        <w:rPr>
          <w:b/>
        </w:rPr>
      </w:pPr>
      <w:r w:rsidRPr="006C2B38">
        <w:rPr>
          <w:b/>
        </w:rPr>
        <w:t>Time Line</w:t>
      </w:r>
      <w:r w:rsidR="006C2B38">
        <w:rPr>
          <w:b/>
        </w:rPr>
        <w:t xml:space="preserve"> (this layout will be more professional)</w:t>
      </w:r>
    </w:p>
    <w:p w14:paraId="4863136F" w14:textId="77777777" w:rsidR="00B004E3" w:rsidRDefault="00B004E3" w:rsidP="0040496C">
      <w:pPr>
        <w:pStyle w:val="normal0"/>
      </w:pPr>
    </w:p>
    <w:p w14:paraId="3317A0FD" w14:textId="1491FA22" w:rsidR="00292B4A" w:rsidRDefault="007050D1">
      <w:r>
        <w:rPr>
          <w:noProof/>
        </w:rPr>
        <w:drawing>
          <wp:anchor distT="0" distB="0" distL="114300" distR="114300" simplePos="0" relativeHeight="251658240" behindDoc="0" locked="0" layoutInCell="1" allowOverlap="1" wp14:anchorId="004AE8F1" wp14:editId="6FBF244B">
            <wp:simplePos x="0" y="0"/>
            <wp:positionH relativeFrom="column">
              <wp:posOffset>-1843911</wp:posOffset>
            </wp:positionH>
            <wp:positionV relativeFrom="paragraph">
              <wp:posOffset>2033400</wp:posOffset>
            </wp:positionV>
            <wp:extent cx="7333991" cy="3637246"/>
            <wp:effectExtent l="45085" t="56515" r="52070" b="52070"/>
            <wp:wrapNone/>
            <wp:docPr id="7" name="Picture 7" descr="Macintosh HD:Users:aviatorblue:Desktop:Screen Shot 2015-02-14 at 9.2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Macintosh HD:Users:aviatorblue:Desktop:Screen Shot 2015-02-14 at 9.24.51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129" r="2272" b="3419"/>
                    <a:stretch/>
                  </pic:blipFill>
                  <pic:spPr bwMode="auto">
                    <a:xfrm rot="16200000">
                      <a:off x="0" y="0"/>
                      <a:ext cx="7335578" cy="3638033"/>
                    </a:xfrm>
                    <a:prstGeom prst="rect">
                      <a:avLst/>
                    </a:prstGeom>
                    <a:noFill/>
                    <a:ln w="38100"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92B4A" w:rsidSect="00292B4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les Houston" w:date="2015-02-21T22:28:00Z" w:initials="MH">
    <w:p w14:paraId="0C2987E3" w14:textId="5AD7DEDC" w:rsidR="00D85A82" w:rsidRDefault="00D85A82">
      <w:pPr>
        <w:pStyle w:val="CommentText"/>
      </w:pPr>
      <w:r>
        <w:rPr>
          <w:rStyle w:val="CommentReference"/>
        </w:rPr>
        <w:annotationRef/>
      </w:r>
      <w:r>
        <w:t>Consider revision. Too broad, bring down to a concise statement encompassing the reason for the newly designed product, ultimately branching off from the background.</w:t>
      </w:r>
    </w:p>
  </w:comment>
  <w:comment w:id="5" w:author="Miles Houston" w:date="2015-02-21T22:29:00Z" w:initials="MH">
    <w:p w14:paraId="268D7E0F" w14:textId="48560514" w:rsidR="00D85A82" w:rsidRDefault="00D85A82">
      <w:pPr>
        <w:pStyle w:val="CommentText"/>
      </w:pPr>
      <w:r>
        <w:rPr>
          <w:rStyle w:val="CommentReference"/>
        </w:rPr>
        <w:annotationRef/>
      </w:r>
      <w:r>
        <w:t>While this is obvious to the current audience, use the sources on blackboard to justify this claim!</w:t>
      </w:r>
    </w:p>
  </w:comment>
  <w:comment w:id="6" w:author="Miles Houston" w:date="2015-02-21T22:23:00Z" w:initials="MH">
    <w:p w14:paraId="5FE253DD" w14:textId="1B0DE847" w:rsidR="00D85A82" w:rsidRDefault="00D85A82">
      <w:pPr>
        <w:pStyle w:val="CommentText"/>
      </w:pPr>
      <w:r>
        <w:rPr>
          <w:rStyle w:val="CommentReference"/>
        </w:rPr>
        <w:annotationRef/>
      </w:r>
      <w:r>
        <w:t>Justify claim made</w:t>
      </w:r>
    </w:p>
  </w:comment>
  <w:comment w:id="7" w:author="Miles Houston" w:date="2015-02-21T22:24:00Z" w:initials="MH">
    <w:p w14:paraId="7F94B8F7" w14:textId="28EE6BA0" w:rsidR="00D85A82" w:rsidRDefault="00D85A82">
      <w:pPr>
        <w:pStyle w:val="CommentText"/>
      </w:pPr>
      <w:r>
        <w:rPr>
          <w:rStyle w:val="CommentReference"/>
        </w:rPr>
        <w:annotationRef/>
      </w:r>
      <w:r>
        <w:t xml:space="preserve">Justify claim (How so?) </w:t>
      </w:r>
    </w:p>
  </w:comment>
  <w:comment w:id="8" w:author="Miles Houston" w:date="2015-02-21T22:25:00Z" w:initials="MH">
    <w:p w14:paraId="3786B55B" w14:textId="784A611E" w:rsidR="00D85A82" w:rsidRDefault="00D85A82">
      <w:pPr>
        <w:pStyle w:val="CommentText"/>
      </w:pPr>
      <w:r>
        <w:rPr>
          <w:rStyle w:val="CommentReference"/>
        </w:rPr>
        <w:annotationRef/>
      </w:r>
      <w:r>
        <w:t>Is it??? Articles which back this up???</w:t>
      </w:r>
    </w:p>
  </w:comment>
  <w:comment w:id="13" w:author="Miles Houston" w:date="2015-02-21T22:31:00Z" w:initials="MH">
    <w:p w14:paraId="270DAED4" w14:textId="4480DEB0" w:rsidR="00D85A82" w:rsidRDefault="00D85A82">
      <w:pPr>
        <w:pStyle w:val="CommentText"/>
      </w:pPr>
      <w:r>
        <w:rPr>
          <w:rStyle w:val="CommentReference"/>
        </w:rPr>
        <w:annotationRef/>
      </w:r>
      <w:r>
        <w:t>Explain advantages and disadvantages to this approach and why digital is exponentially better than analog. Sell it!!!</w:t>
      </w:r>
    </w:p>
  </w:comment>
  <w:comment w:id="16" w:author="Miles Houston" w:date="2015-02-21T22:31:00Z" w:initials="MH">
    <w:p w14:paraId="53016FAA" w14:textId="6F16B2EF" w:rsidR="00D85A82" w:rsidRDefault="00D85A82">
      <w:pPr>
        <w:pStyle w:val="CommentText"/>
      </w:pPr>
      <w:r>
        <w:rPr>
          <w:rStyle w:val="CommentReference"/>
        </w:rPr>
        <w:annotationRef/>
      </w:r>
      <w:r>
        <w:t>Condense, don’t say the same thing twice.</w:t>
      </w:r>
    </w:p>
  </w:comment>
  <w:comment w:id="25" w:author="Miles Houston" w:date="2015-02-21T22:26:00Z" w:initials="MH">
    <w:p w14:paraId="515B0A4D" w14:textId="21992B94" w:rsidR="00D85A82" w:rsidRDefault="00D85A82">
      <w:pPr>
        <w:pStyle w:val="CommentText"/>
      </w:pPr>
      <w:r>
        <w:rPr>
          <w:rStyle w:val="CommentReference"/>
        </w:rPr>
        <w:annotationRef/>
      </w:r>
      <w:r>
        <w:t>How so???</w:t>
      </w:r>
    </w:p>
  </w:comment>
  <w:comment w:id="31" w:author="Miles Houston" w:date="2015-02-21T22:35:00Z" w:initials="MH">
    <w:p w14:paraId="0D9A6224" w14:textId="23BC2F27" w:rsidR="00D85A82" w:rsidRDefault="00D85A82">
      <w:pPr>
        <w:pStyle w:val="CommentText"/>
      </w:pPr>
      <w:r>
        <w:rPr>
          <w:rStyle w:val="CommentReference"/>
        </w:rPr>
        <w:annotationRef/>
      </w:r>
      <w:r>
        <w:t xml:space="preserve">Back-up claim with facts. Are the </w:t>
      </w:r>
      <w:proofErr w:type="spellStart"/>
      <w:r>
        <w:t>piezo’s</w:t>
      </w:r>
      <w:proofErr w:type="spellEnd"/>
      <w:r>
        <w:t xml:space="preserve"> different. Or is it just the way we are driving them?</w:t>
      </w:r>
    </w:p>
  </w:comment>
  <w:comment w:id="36" w:author="Miles Houston" w:date="2015-02-21T22:24:00Z" w:initials="MH">
    <w:p w14:paraId="5DA3955E" w14:textId="382E7C99" w:rsidR="00D85A82" w:rsidRDefault="00D85A82">
      <w:pPr>
        <w:pStyle w:val="CommentText"/>
      </w:pPr>
      <w:r>
        <w:rPr>
          <w:rStyle w:val="CommentReference"/>
        </w:rPr>
        <w:annotationRef/>
      </w:r>
      <w:r>
        <w:t xml:space="preserve">Talk about the current </w:t>
      </w:r>
      <w:proofErr w:type="spellStart"/>
      <w:r>
        <w:t>sFPI</w:t>
      </w:r>
      <w:proofErr w:type="spellEnd"/>
      <w:r>
        <w:t xml:space="preserve"> and how it works using the documents on BB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108C"/>
    <w:multiLevelType w:val="hybridMultilevel"/>
    <w:tmpl w:val="EFD664CE"/>
    <w:lvl w:ilvl="0" w:tplc="D0D283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045F71"/>
    <w:multiLevelType w:val="hybridMultilevel"/>
    <w:tmpl w:val="EFD664CE"/>
    <w:lvl w:ilvl="0" w:tplc="D0D283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6C"/>
    <w:rsid w:val="000C7A31"/>
    <w:rsid w:val="000F6924"/>
    <w:rsid w:val="00156109"/>
    <w:rsid w:val="001A35C3"/>
    <w:rsid w:val="001E7B5E"/>
    <w:rsid w:val="00214C4A"/>
    <w:rsid w:val="002345E8"/>
    <w:rsid w:val="0025799A"/>
    <w:rsid w:val="00262509"/>
    <w:rsid w:val="002660EA"/>
    <w:rsid w:val="00292B4A"/>
    <w:rsid w:val="002C1AE4"/>
    <w:rsid w:val="002D383D"/>
    <w:rsid w:val="0039181F"/>
    <w:rsid w:val="0040496C"/>
    <w:rsid w:val="00446B15"/>
    <w:rsid w:val="00472979"/>
    <w:rsid w:val="0050510D"/>
    <w:rsid w:val="00521634"/>
    <w:rsid w:val="0056702C"/>
    <w:rsid w:val="00596DC7"/>
    <w:rsid w:val="005A555C"/>
    <w:rsid w:val="005B17ED"/>
    <w:rsid w:val="00601654"/>
    <w:rsid w:val="00615EC9"/>
    <w:rsid w:val="00646E15"/>
    <w:rsid w:val="00651234"/>
    <w:rsid w:val="006B1C4F"/>
    <w:rsid w:val="006C2B38"/>
    <w:rsid w:val="007050D1"/>
    <w:rsid w:val="007117E6"/>
    <w:rsid w:val="00713EF3"/>
    <w:rsid w:val="00782EAA"/>
    <w:rsid w:val="007B4FA9"/>
    <w:rsid w:val="008530EF"/>
    <w:rsid w:val="00861975"/>
    <w:rsid w:val="00877D03"/>
    <w:rsid w:val="0088522F"/>
    <w:rsid w:val="00891162"/>
    <w:rsid w:val="008C4444"/>
    <w:rsid w:val="008D706D"/>
    <w:rsid w:val="009033B4"/>
    <w:rsid w:val="009330EE"/>
    <w:rsid w:val="009B0881"/>
    <w:rsid w:val="009F4E9D"/>
    <w:rsid w:val="00A014ED"/>
    <w:rsid w:val="00A51FF4"/>
    <w:rsid w:val="00A84624"/>
    <w:rsid w:val="00AB1241"/>
    <w:rsid w:val="00B004E3"/>
    <w:rsid w:val="00BB1BFD"/>
    <w:rsid w:val="00BC4849"/>
    <w:rsid w:val="00BD1C1A"/>
    <w:rsid w:val="00BE6B84"/>
    <w:rsid w:val="00C10578"/>
    <w:rsid w:val="00C33A43"/>
    <w:rsid w:val="00C34FA4"/>
    <w:rsid w:val="00C35A4C"/>
    <w:rsid w:val="00CE103A"/>
    <w:rsid w:val="00CF4F3E"/>
    <w:rsid w:val="00D5744E"/>
    <w:rsid w:val="00D85A82"/>
    <w:rsid w:val="00DE7B68"/>
    <w:rsid w:val="00E33634"/>
    <w:rsid w:val="00E343A3"/>
    <w:rsid w:val="00F212A9"/>
    <w:rsid w:val="00F27BF8"/>
    <w:rsid w:val="00F811F4"/>
    <w:rsid w:val="00F9064E"/>
    <w:rsid w:val="00FA27C2"/>
    <w:rsid w:val="00FC0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9D7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A35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96C"/>
    <w:pPr>
      <w:spacing w:line="276" w:lineRule="auto"/>
    </w:pPr>
    <w:rPr>
      <w:rFonts w:ascii="Arial" w:eastAsia="Arial" w:hAnsi="Arial" w:cs="Arial"/>
      <w:color w:val="000000"/>
      <w:sz w:val="22"/>
      <w:szCs w:val="20"/>
    </w:rPr>
  </w:style>
  <w:style w:type="paragraph" w:styleId="Title">
    <w:name w:val="Title"/>
    <w:basedOn w:val="normal0"/>
    <w:next w:val="normal0"/>
    <w:link w:val="TitleChar"/>
    <w:rsid w:val="0040496C"/>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40496C"/>
    <w:rPr>
      <w:rFonts w:ascii="Trebuchet MS" w:eastAsia="Trebuchet MS" w:hAnsi="Trebuchet MS" w:cs="Trebuchet MS"/>
      <w:color w:val="000000"/>
      <w:sz w:val="42"/>
      <w:szCs w:val="20"/>
    </w:rPr>
  </w:style>
  <w:style w:type="character" w:customStyle="1" w:styleId="citation">
    <w:name w:val="citation"/>
    <w:basedOn w:val="DefaultParagraphFont"/>
    <w:rsid w:val="00BE6B84"/>
  </w:style>
  <w:style w:type="character" w:styleId="Hyperlink">
    <w:name w:val="Hyperlink"/>
    <w:basedOn w:val="DefaultParagraphFont"/>
    <w:uiPriority w:val="99"/>
    <w:semiHidden/>
    <w:unhideWhenUsed/>
    <w:rsid w:val="00BE6B84"/>
    <w:rPr>
      <w:color w:val="0000FF"/>
      <w:u w:val="single"/>
    </w:rPr>
  </w:style>
  <w:style w:type="paragraph" w:styleId="BalloonText">
    <w:name w:val="Balloon Text"/>
    <w:basedOn w:val="Normal"/>
    <w:link w:val="BalloonTextChar"/>
    <w:uiPriority w:val="99"/>
    <w:semiHidden/>
    <w:unhideWhenUsed/>
    <w:rsid w:val="006B1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C4F"/>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1A35C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D1C1A"/>
    <w:rPr>
      <w:color w:val="808080"/>
    </w:rPr>
  </w:style>
  <w:style w:type="character" w:customStyle="1" w:styleId="Heading1Char">
    <w:name w:val="Heading 1 Char"/>
    <w:basedOn w:val="DefaultParagraphFont"/>
    <w:link w:val="Heading1"/>
    <w:uiPriority w:val="9"/>
    <w:rsid w:val="00CE103A"/>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8C4444"/>
    <w:rPr>
      <w:sz w:val="18"/>
      <w:szCs w:val="18"/>
    </w:rPr>
  </w:style>
  <w:style w:type="paragraph" w:styleId="CommentText">
    <w:name w:val="annotation text"/>
    <w:basedOn w:val="Normal"/>
    <w:link w:val="CommentTextChar"/>
    <w:uiPriority w:val="99"/>
    <w:semiHidden/>
    <w:unhideWhenUsed/>
    <w:rsid w:val="008C4444"/>
  </w:style>
  <w:style w:type="character" w:customStyle="1" w:styleId="CommentTextChar">
    <w:name w:val="Comment Text Char"/>
    <w:basedOn w:val="DefaultParagraphFont"/>
    <w:link w:val="CommentText"/>
    <w:uiPriority w:val="99"/>
    <w:semiHidden/>
    <w:rsid w:val="008C4444"/>
  </w:style>
  <w:style w:type="paragraph" w:styleId="CommentSubject">
    <w:name w:val="annotation subject"/>
    <w:basedOn w:val="CommentText"/>
    <w:next w:val="CommentText"/>
    <w:link w:val="CommentSubjectChar"/>
    <w:uiPriority w:val="99"/>
    <w:semiHidden/>
    <w:unhideWhenUsed/>
    <w:rsid w:val="008C4444"/>
    <w:rPr>
      <w:b/>
      <w:bCs/>
      <w:sz w:val="20"/>
      <w:szCs w:val="20"/>
    </w:rPr>
  </w:style>
  <w:style w:type="character" w:customStyle="1" w:styleId="CommentSubjectChar">
    <w:name w:val="Comment Subject Char"/>
    <w:basedOn w:val="CommentTextChar"/>
    <w:link w:val="CommentSubject"/>
    <w:uiPriority w:val="99"/>
    <w:semiHidden/>
    <w:rsid w:val="008C4444"/>
    <w:rPr>
      <w:b/>
      <w:bCs/>
      <w:sz w:val="20"/>
      <w:szCs w:val="20"/>
    </w:rPr>
  </w:style>
  <w:style w:type="paragraph" w:styleId="Revision">
    <w:name w:val="Revision"/>
    <w:hidden/>
    <w:uiPriority w:val="99"/>
    <w:semiHidden/>
    <w:rsid w:val="000F69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A35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96C"/>
    <w:pPr>
      <w:spacing w:line="276" w:lineRule="auto"/>
    </w:pPr>
    <w:rPr>
      <w:rFonts w:ascii="Arial" w:eastAsia="Arial" w:hAnsi="Arial" w:cs="Arial"/>
      <w:color w:val="000000"/>
      <w:sz w:val="22"/>
      <w:szCs w:val="20"/>
    </w:rPr>
  </w:style>
  <w:style w:type="paragraph" w:styleId="Title">
    <w:name w:val="Title"/>
    <w:basedOn w:val="normal0"/>
    <w:next w:val="normal0"/>
    <w:link w:val="TitleChar"/>
    <w:rsid w:val="0040496C"/>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40496C"/>
    <w:rPr>
      <w:rFonts w:ascii="Trebuchet MS" w:eastAsia="Trebuchet MS" w:hAnsi="Trebuchet MS" w:cs="Trebuchet MS"/>
      <w:color w:val="000000"/>
      <w:sz w:val="42"/>
      <w:szCs w:val="20"/>
    </w:rPr>
  </w:style>
  <w:style w:type="character" w:customStyle="1" w:styleId="citation">
    <w:name w:val="citation"/>
    <w:basedOn w:val="DefaultParagraphFont"/>
    <w:rsid w:val="00BE6B84"/>
  </w:style>
  <w:style w:type="character" w:styleId="Hyperlink">
    <w:name w:val="Hyperlink"/>
    <w:basedOn w:val="DefaultParagraphFont"/>
    <w:uiPriority w:val="99"/>
    <w:semiHidden/>
    <w:unhideWhenUsed/>
    <w:rsid w:val="00BE6B84"/>
    <w:rPr>
      <w:color w:val="0000FF"/>
      <w:u w:val="single"/>
    </w:rPr>
  </w:style>
  <w:style w:type="paragraph" w:styleId="BalloonText">
    <w:name w:val="Balloon Text"/>
    <w:basedOn w:val="Normal"/>
    <w:link w:val="BalloonTextChar"/>
    <w:uiPriority w:val="99"/>
    <w:semiHidden/>
    <w:unhideWhenUsed/>
    <w:rsid w:val="006B1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C4F"/>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1A35C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D1C1A"/>
    <w:rPr>
      <w:color w:val="808080"/>
    </w:rPr>
  </w:style>
  <w:style w:type="character" w:customStyle="1" w:styleId="Heading1Char">
    <w:name w:val="Heading 1 Char"/>
    <w:basedOn w:val="DefaultParagraphFont"/>
    <w:link w:val="Heading1"/>
    <w:uiPriority w:val="9"/>
    <w:rsid w:val="00CE103A"/>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8C4444"/>
    <w:rPr>
      <w:sz w:val="18"/>
      <w:szCs w:val="18"/>
    </w:rPr>
  </w:style>
  <w:style w:type="paragraph" w:styleId="CommentText">
    <w:name w:val="annotation text"/>
    <w:basedOn w:val="Normal"/>
    <w:link w:val="CommentTextChar"/>
    <w:uiPriority w:val="99"/>
    <w:semiHidden/>
    <w:unhideWhenUsed/>
    <w:rsid w:val="008C4444"/>
  </w:style>
  <w:style w:type="character" w:customStyle="1" w:styleId="CommentTextChar">
    <w:name w:val="Comment Text Char"/>
    <w:basedOn w:val="DefaultParagraphFont"/>
    <w:link w:val="CommentText"/>
    <w:uiPriority w:val="99"/>
    <w:semiHidden/>
    <w:rsid w:val="008C4444"/>
  </w:style>
  <w:style w:type="paragraph" w:styleId="CommentSubject">
    <w:name w:val="annotation subject"/>
    <w:basedOn w:val="CommentText"/>
    <w:next w:val="CommentText"/>
    <w:link w:val="CommentSubjectChar"/>
    <w:uiPriority w:val="99"/>
    <w:semiHidden/>
    <w:unhideWhenUsed/>
    <w:rsid w:val="008C4444"/>
    <w:rPr>
      <w:b/>
      <w:bCs/>
      <w:sz w:val="20"/>
      <w:szCs w:val="20"/>
    </w:rPr>
  </w:style>
  <w:style w:type="character" w:customStyle="1" w:styleId="CommentSubjectChar">
    <w:name w:val="Comment Subject Char"/>
    <w:basedOn w:val="CommentTextChar"/>
    <w:link w:val="CommentSubject"/>
    <w:uiPriority w:val="99"/>
    <w:semiHidden/>
    <w:rsid w:val="008C4444"/>
    <w:rPr>
      <w:b/>
      <w:bCs/>
      <w:sz w:val="20"/>
      <w:szCs w:val="20"/>
    </w:rPr>
  </w:style>
  <w:style w:type="paragraph" w:styleId="Revision">
    <w:name w:val="Revision"/>
    <w:hidden/>
    <w:uiPriority w:val="99"/>
    <w:semiHidden/>
    <w:rsid w:val="000F6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494">
      <w:bodyDiv w:val="1"/>
      <w:marLeft w:val="0"/>
      <w:marRight w:val="0"/>
      <w:marTop w:val="0"/>
      <w:marBottom w:val="0"/>
      <w:divBdr>
        <w:top w:val="none" w:sz="0" w:space="0" w:color="auto"/>
        <w:left w:val="none" w:sz="0" w:space="0" w:color="auto"/>
        <w:bottom w:val="none" w:sz="0" w:space="0" w:color="auto"/>
        <w:right w:val="none" w:sz="0" w:space="0" w:color="auto"/>
      </w:divBdr>
    </w:div>
    <w:div w:id="673344523">
      <w:bodyDiv w:val="1"/>
      <w:marLeft w:val="0"/>
      <w:marRight w:val="0"/>
      <w:marTop w:val="0"/>
      <w:marBottom w:val="0"/>
      <w:divBdr>
        <w:top w:val="none" w:sz="0" w:space="0" w:color="auto"/>
        <w:left w:val="none" w:sz="0" w:space="0" w:color="auto"/>
        <w:bottom w:val="none" w:sz="0" w:space="0" w:color="auto"/>
        <w:right w:val="none" w:sz="0" w:space="0" w:color="auto"/>
      </w:divBdr>
    </w:div>
    <w:div w:id="1402829165">
      <w:bodyDiv w:val="1"/>
      <w:marLeft w:val="0"/>
      <w:marRight w:val="0"/>
      <w:marTop w:val="0"/>
      <w:marBottom w:val="0"/>
      <w:divBdr>
        <w:top w:val="none" w:sz="0" w:space="0" w:color="auto"/>
        <w:left w:val="none" w:sz="0" w:space="0" w:color="auto"/>
        <w:bottom w:val="none" w:sz="0" w:space="0" w:color="auto"/>
        <w:right w:val="none" w:sz="0" w:space="0" w:color="auto"/>
      </w:divBdr>
    </w:div>
    <w:div w:id="2106537803">
      <w:bodyDiv w:val="1"/>
      <w:marLeft w:val="0"/>
      <w:marRight w:val="0"/>
      <w:marTop w:val="0"/>
      <w:marBottom w:val="0"/>
      <w:divBdr>
        <w:top w:val="none" w:sz="0" w:space="0" w:color="auto"/>
        <w:left w:val="none" w:sz="0" w:space="0" w:color="auto"/>
        <w:bottom w:val="none" w:sz="0" w:space="0" w:color="auto"/>
        <w:right w:val="none" w:sz="0" w:space="0" w:color="auto"/>
      </w:divBdr>
    </w:div>
    <w:div w:id="2111118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B03A9-6F18-094C-A55A-EAC66429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2589</Words>
  <Characters>14758</Characters>
  <Application>Microsoft Macintosh Word</Application>
  <DocSecurity>0</DocSecurity>
  <Lines>122</Lines>
  <Paragraphs>34</Paragraphs>
  <ScaleCrop>false</ScaleCrop>
  <Company>Critter LLC</Company>
  <LinksUpToDate>false</LinksUpToDate>
  <CharactersWithSpaces>17313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Houston</dc:creator>
  <cp:keywords/>
  <dc:description/>
  <cp:lastModifiedBy>Miles Houston</cp:lastModifiedBy>
  <cp:revision>2</cp:revision>
  <cp:lastPrinted>2015-02-14T04:38:00Z</cp:lastPrinted>
  <dcterms:created xsi:type="dcterms:W3CDTF">2015-02-13T00:48:00Z</dcterms:created>
  <dcterms:modified xsi:type="dcterms:W3CDTF">2015-02-27T01:23:00Z</dcterms:modified>
</cp:coreProperties>
</file>